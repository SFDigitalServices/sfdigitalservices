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5B1C" w14:textId="0096E71E" w:rsidR="00F15A24" w:rsidRPr="00947238" w:rsidRDefault="00F13C1F" w:rsidP="00FC32EE">
      <w:pPr>
        <w:tabs>
          <w:tab w:val="left" w:pos="9356"/>
        </w:tabs>
        <w:spacing w:line="240" w:lineRule="auto"/>
        <w:ind w:right="994"/>
        <w:jc w:val="center"/>
        <w:rPr>
          <w:b/>
          <w:sz w:val="36"/>
        </w:rPr>
      </w:pPr>
      <w:r w:rsidRPr="00947238">
        <w:rPr>
          <w:b/>
          <w:sz w:val="36"/>
        </w:rPr>
        <w:t>City and County of San Francisco</w:t>
      </w:r>
      <w:r w:rsidR="00F15A24" w:rsidRPr="00947238">
        <w:rPr>
          <w:b/>
          <w:sz w:val="36"/>
        </w:rPr>
        <w:t xml:space="preserve"> </w:t>
      </w:r>
    </w:p>
    <w:p w14:paraId="6AA64E5A" w14:textId="68042185" w:rsidR="00007ADC" w:rsidRPr="00947238" w:rsidRDefault="00007ADC" w:rsidP="00FC32EE">
      <w:pPr>
        <w:tabs>
          <w:tab w:val="left" w:pos="9356"/>
        </w:tabs>
        <w:spacing w:line="240" w:lineRule="auto"/>
        <w:ind w:right="994"/>
        <w:jc w:val="center"/>
        <w:rPr>
          <w:b/>
          <w:sz w:val="36"/>
        </w:rPr>
      </w:pPr>
      <w:r w:rsidRPr="00947238">
        <w:rPr>
          <w:b/>
          <w:sz w:val="36"/>
        </w:rPr>
        <w:t>Sourcing Event I</w:t>
      </w:r>
      <w:r w:rsidR="00866199">
        <w:rPr>
          <w:b/>
          <w:sz w:val="36"/>
        </w:rPr>
        <w:t xml:space="preserve">D ADM-DS </w:t>
      </w:r>
      <w:r w:rsidR="00866199" w:rsidRPr="008559A7">
        <w:rPr>
          <w:b/>
          <w:sz w:val="36"/>
        </w:rPr>
        <w:t>202</w:t>
      </w:r>
      <w:r w:rsidR="008559A7" w:rsidRPr="008559A7">
        <w:rPr>
          <w:b/>
          <w:sz w:val="36"/>
        </w:rPr>
        <w:t>1</w:t>
      </w:r>
      <w:r w:rsidR="00866199" w:rsidRPr="008559A7">
        <w:rPr>
          <w:b/>
          <w:sz w:val="36"/>
        </w:rPr>
        <w:t>-0</w:t>
      </w:r>
      <w:r w:rsidR="008559A7" w:rsidRPr="008559A7">
        <w:rPr>
          <w:b/>
          <w:sz w:val="36"/>
        </w:rPr>
        <w:t>1</w:t>
      </w:r>
    </w:p>
    <w:p w14:paraId="16ECC3EA" w14:textId="7DE5C0D6" w:rsidR="00007ADC" w:rsidRPr="00947238" w:rsidRDefault="00007ADC" w:rsidP="00FC32EE">
      <w:pPr>
        <w:tabs>
          <w:tab w:val="left" w:pos="9356"/>
        </w:tabs>
        <w:spacing w:line="240" w:lineRule="auto"/>
        <w:ind w:right="994"/>
        <w:jc w:val="center"/>
        <w:rPr>
          <w:b/>
          <w:sz w:val="36"/>
        </w:rPr>
      </w:pPr>
    </w:p>
    <w:p w14:paraId="77D95F55" w14:textId="77777777" w:rsidR="00667FFA" w:rsidRPr="00947238" w:rsidRDefault="00667FFA" w:rsidP="00667FFA">
      <w:pPr>
        <w:pStyle w:val="Level3"/>
        <w:numPr>
          <w:ilvl w:val="0"/>
          <w:numId w:val="0"/>
        </w:numPr>
        <w:tabs>
          <w:tab w:val="left" w:pos="9356"/>
        </w:tabs>
        <w:spacing w:before="0" w:after="0" w:line="240" w:lineRule="auto"/>
        <w:ind w:left="360"/>
        <w:rPr>
          <w:b/>
          <w:bCs/>
          <w:color w:val="00B050"/>
          <w:szCs w:val="24"/>
        </w:rPr>
      </w:pPr>
    </w:p>
    <w:p w14:paraId="3572C546" w14:textId="597DE002" w:rsidR="004D0BA8" w:rsidRPr="00947238" w:rsidRDefault="00F13C1F" w:rsidP="00C96B5E">
      <w:pPr>
        <w:tabs>
          <w:tab w:val="left" w:pos="9356"/>
        </w:tabs>
        <w:spacing w:line="240" w:lineRule="auto"/>
        <w:ind w:right="994"/>
        <w:jc w:val="center"/>
        <w:rPr>
          <w:b/>
          <w:color w:val="00B050"/>
          <w:sz w:val="36"/>
        </w:rPr>
      </w:pPr>
      <w:r w:rsidRPr="00947238">
        <w:rPr>
          <w:b/>
          <w:sz w:val="36"/>
        </w:rPr>
        <w:t>Request for</w:t>
      </w:r>
      <w:r w:rsidR="00C96B5E" w:rsidRPr="00947238">
        <w:rPr>
          <w:b/>
          <w:sz w:val="36"/>
        </w:rPr>
        <w:t xml:space="preserve"> </w:t>
      </w:r>
      <w:r w:rsidR="00B839C0">
        <w:rPr>
          <w:b/>
          <w:sz w:val="36"/>
        </w:rPr>
        <w:t>Proposals</w:t>
      </w:r>
      <w:r w:rsidR="00B839C0" w:rsidRPr="00947238">
        <w:rPr>
          <w:b/>
          <w:sz w:val="36"/>
        </w:rPr>
        <w:t xml:space="preserve"> </w:t>
      </w:r>
      <w:r w:rsidR="00C96B5E" w:rsidRPr="00947238">
        <w:rPr>
          <w:b/>
          <w:sz w:val="36"/>
        </w:rPr>
        <w:t>for Racial Equity Facilitation and Consultancy Support</w:t>
      </w:r>
    </w:p>
    <w:p w14:paraId="7F637A97" w14:textId="77777777" w:rsidR="00F13C1F" w:rsidRPr="00947238" w:rsidRDefault="00F13C1F" w:rsidP="007C519D">
      <w:pPr>
        <w:tabs>
          <w:tab w:val="left" w:pos="9356"/>
        </w:tabs>
      </w:pPr>
    </w:p>
    <w:p w14:paraId="47CA3C7A" w14:textId="4C57BEB9" w:rsidR="00EF589E" w:rsidRDefault="00EF589E" w:rsidP="006E1D41">
      <w:pPr>
        <w:tabs>
          <w:tab w:val="left" w:pos="9356"/>
        </w:tabs>
        <w:jc w:val="center"/>
        <w:rPr>
          <w:color w:val="000000"/>
          <w:szCs w:val="24"/>
        </w:rPr>
      </w:pPr>
      <w:r>
        <w:rPr>
          <w:color w:val="000000"/>
          <w:szCs w:val="24"/>
        </w:rPr>
        <w:t>This Solicitation is posted to the City’s PeopleSoft Supplier Portal as a Bid Advertisement only.</w:t>
      </w:r>
    </w:p>
    <w:p w14:paraId="5D3CA063" w14:textId="77777777" w:rsidR="00EF589E" w:rsidRDefault="00EF589E" w:rsidP="006E1D41">
      <w:pPr>
        <w:tabs>
          <w:tab w:val="left" w:pos="9356"/>
        </w:tabs>
        <w:jc w:val="center"/>
        <w:rPr>
          <w:color w:val="000000"/>
          <w:szCs w:val="24"/>
        </w:rPr>
      </w:pPr>
    </w:p>
    <w:p w14:paraId="2662F9A7" w14:textId="45E26AF0" w:rsidR="00F13C1F" w:rsidRDefault="00EF589E" w:rsidP="006E1D41">
      <w:pPr>
        <w:tabs>
          <w:tab w:val="left" w:pos="9356"/>
        </w:tabs>
        <w:jc w:val="center"/>
        <w:rPr>
          <w:color w:val="000000"/>
          <w:szCs w:val="24"/>
        </w:rPr>
      </w:pPr>
      <w:r>
        <w:rPr>
          <w:color w:val="000000"/>
          <w:szCs w:val="24"/>
        </w:rPr>
        <w:t>All documents related to t</w:t>
      </w:r>
      <w:r w:rsidR="00DC4A98" w:rsidRPr="00947238">
        <w:rPr>
          <w:color w:val="000000"/>
          <w:szCs w:val="24"/>
        </w:rPr>
        <w:t xml:space="preserve">his </w:t>
      </w:r>
      <w:r>
        <w:rPr>
          <w:color w:val="000000"/>
          <w:szCs w:val="24"/>
        </w:rPr>
        <w:t xml:space="preserve">Informal </w:t>
      </w:r>
      <w:r w:rsidR="00B93E2E" w:rsidRPr="00947238">
        <w:rPr>
          <w:color w:val="000000"/>
          <w:szCs w:val="24"/>
        </w:rPr>
        <w:t>Solicitation</w:t>
      </w:r>
      <w:r w:rsidR="00DC4A98" w:rsidRPr="00947238">
        <w:rPr>
          <w:color w:val="000000"/>
          <w:szCs w:val="24"/>
        </w:rPr>
        <w:t xml:space="preserve"> can be </w:t>
      </w:r>
      <w:r>
        <w:rPr>
          <w:color w:val="000000"/>
          <w:szCs w:val="24"/>
        </w:rPr>
        <w:t>found</w:t>
      </w:r>
      <w:r w:rsidR="00DC4A98" w:rsidRPr="00947238">
        <w:rPr>
          <w:color w:val="000000"/>
          <w:szCs w:val="24"/>
        </w:rPr>
        <w:t xml:space="preserve"> </w:t>
      </w:r>
      <w:r w:rsidR="003F2F22">
        <w:rPr>
          <w:color w:val="000000"/>
          <w:szCs w:val="24"/>
        </w:rPr>
        <w:t>o</w:t>
      </w:r>
      <w:r w:rsidR="003677D5">
        <w:rPr>
          <w:color w:val="000000"/>
          <w:szCs w:val="24"/>
        </w:rPr>
        <w:t xml:space="preserve">n </w:t>
      </w:r>
      <w:r w:rsidR="003F2F22">
        <w:rPr>
          <w:color w:val="000000"/>
          <w:szCs w:val="24"/>
        </w:rPr>
        <w:t xml:space="preserve">the </w:t>
      </w:r>
      <w:r w:rsidR="003677D5">
        <w:rPr>
          <w:color w:val="000000"/>
          <w:szCs w:val="24"/>
        </w:rPr>
        <w:t xml:space="preserve">Digital Services website </w:t>
      </w:r>
      <w:r>
        <w:rPr>
          <w:color w:val="000000"/>
          <w:szCs w:val="24"/>
        </w:rPr>
        <w:t>at</w:t>
      </w:r>
      <w:r w:rsidR="002F7ECD">
        <w:rPr>
          <w:color w:val="000000"/>
          <w:szCs w:val="24"/>
        </w:rPr>
        <w:t xml:space="preserve"> </w:t>
      </w:r>
      <w:hyperlink r:id="rId8" w:history="1">
        <w:r w:rsidR="002F7ECD" w:rsidRPr="002F7ECD">
          <w:rPr>
            <w:rStyle w:val="Hyperlink"/>
            <w:szCs w:val="24"/>
          </w:rPr>
          <w:t>digitalservices.sfgov.org/</w:t>
        </w:r>
        <w:proofErr w:type="spellStart"/>
        <w:r w:rsidR="002F7ECD" w:rsidRPr="002F7ECD">
          <w:rPr>
            <w:rStyle w:val="Hyperlink"/>
            <w:szCs w:val="24"/>
          </w:rPr>
          <w:t>rfp</w:t>
        </w:r>
        <w:proofErr w:type="spellEnd"/>
      </w:hyperlink>
    </w:p>
    <w:p w14:paraId="1F6CA5A2" w14:textId="261AED94" w:rsidR="00EF589E" w:rsidRDefault="00EF589E" w:rsidP="006E1D41">
      <w:pPr>
        <w:tabs>
          <w:tab w:val="left" w:pos="9356"/>
        </w:tabs>
        <w:jc w:val="center"/>
        <w:rPr>
          <w:color w:val="000000"/>
          <w:szCs w:val="24"/>
        </w:rPr>
      </w:pPr>
    </w:p>
    <w:p w14:paraId="7219034E" w14:textId="348618B1" w:rsidR="00EF589E" w:rsidRPr="00947238" w:rsidRDefault="00EF589E" w:rsidP="006E1D41">
      <w:pPr>
        <w:tabs>
          <w:tab w:val="left" w:pos="9356"/>
        </w:tabs>
        <w:jc w:val="center"/>
        <w:rPr>
          <w:szCs w:val="24"/>
        </w:rPr>
      </w:pPr>
      <w:r>
        <w:rPr>
          <w:color w:val="000000"/>
          <w:szCs w:val="24"/>
        </w:rPr>
        <w:t>Proposals must be emailed to the email address specified in this document, per the submission requirements. Proposals are NOT to be submitted via the City’s PeopleSoft Supplier Portal.</w:t>
      </w:r>
    </w:p>
    <w:p w14:paraId="7BFF9CE1" w14:textId="77777777" w:rsidR="00DC4A98" w:rsidRPr="00947238" w:rsidRDefault="00DC4A98" w:rsidP="007C519D">
      <w:pPr>
        <w:tabs>
          <w:tab w:val="left" w:pos="9356"/>
        </w:tabs>
      </w:pPr>
    </w:p>
    <w:p w14:paraId="125FBCE7" w14:textId="77777777" w:rsidR="00F13C1F" w:rsidRPr="00947238" w:rsidRDefault="00C238E5" w:rsidP="007C519D">
      <w:pPr>
        <w:tabs>
          <w:tab w:val="left" w:pos="9356"/>
        </w:tabs>
        <w:spacing w:line="240" w:lineRule="auto"/>
        <w:ind w:right="990"/>
        <w:jc w:val="center"/>
      </w:pPr>
      <w:r w:rsidRPr="00947238">
        <w:rPr>
          <w:noProof/>
        </w:rPr>
        <w:drawing>
          <wp:inline distT="0" distB="0" distL="0" distR="0" wp14:anchorId="580232A9" wp14:editId="6B229A03">
            <wp:extent cx="853960" cy="847725"/>
            <wp:effectExtent l="0" t="0" r="3810" b="0"/>
            <wp:docPr id="1" name="Picture 1" descr="G:\97OLE\CITYSEA&a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97OLE\CITYSEA&amp;.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5561" cy="859241"/>
                    </a:xfrm>
                    <a:prstGeom prst="rect">
                      <a:avLst/>
                    </a:prstGeom>
                    <a:noFill/>
                    <a:ln>
                      <a:noFill/>
                    </a:ln>
                  </pic:spPr>
                </pic:pic>
              </a:graphicData>
            </a:graphic>
          </wp:inline>
        </w:drawing>
      </w:r>
    </w:p>
    <w:p w14:paraId="62DE1F9E" w14:textId="77777777" w:rsidR="00F13C1F" w:rsidRPr="00947238" w:rsidRDefault="00F13C1F" w:rsidP="007C519D">
      <w:pPr>
        <w:tabs>
          <w:tab w:val="left" w:pos="9356"/>
        </w:tabs>
      </w:pPr>
    </w:p>
    <w:tbl>
      <w:tblPr>
        <w:tblStyle w:val="TableGrid"/>
        <w:tblW w:w="0" w:type="auto"/>
        <w:tblLook w:val="04A0" w:firstRow="1" w:lastRow="0" w:firstColumn="1" w:lastColumn="0" w:noHBand="0" w:noVBand="1"/>
      </w:tblPr>
      <w:tblGrid>
        <w:gridCol w:w="3421"/>
        <w:gridCol w:w="7369"/>
      </w:tblGrid>
      <w:tr w:rsidR="004D05CA" w:rsidRPr="00947238" w14:paraId="47532618" w14:textId="77777777" w:rsidTr="00BC0CC8">
        <w:tc>
          <w:tcPr>
            <w:tcW w:w="3421" w:type="dxa"/>
          </w:tcPr>
          <w:p w14:paraId="2F351D18" w14:textId="6762D8AB" w:rsidR="004D05CA" w:rsidRPr="00947238" w:rsidRDefault="004D05CA" w:rsidP="007C519D">
            <w:pPr>
              <w:tabs>
                <w:tab w:val="left" w:pos="3240"/>
                <w:tab w:val="left" w:pos="6030"/>
                <w:tab w:val="left" w:pos="9356"/>
              </w:tabs>
              <w:spacing w:after="80" w:line="240" w:lineRule="auto"/>
              <w:rPr>
                <w:rFonts w:ascii="Times New Roman" w:hAnsi="Times New Roman"/>
                <w:b/>
                <w:sz w:val="20"/>
                <w:szCs w:val="20"/>
              </w:rPr>
            </w:pPr>
            <w:r w:rsidRPr="00947238">
              <w:rPr>
                <w:rFonts w:ascii="Times New Roman" w:hAnsi="Times New Roman"/>
                <w:b/>
                <w:sz w:val="20"/>
                <w:szCs w:val="20"/>
              </w:rPr>
              <w:t>Date Issued:</w:t>
            </w:r>
          </w:p>
        </w:tc>
        <w:tc>
          <w:tcPr>
            <w:tcW w:w="7369" w:type="dxa"/>
          </w:tcPr>
          <w:p w14:paraId="23A9E216" w14:textId="529FF857" w:rsidR="004D05CA" w:rsidRPr="007B5151" w:rsidRDefault="00565D76" w:rsidP="007C519D">
            <w:pPr>
              <w:tabs>
                <w:tab w:val="left" w:pos="3240"/>
                <w:tab w:val="left" w:pos="6030"/>
                <w:tab w:val="left" w:pos="9356"/>
              </w:tabs>
              <w:spacing w:after="80" w:line="240" w:lineRule="auto"/>
              <w:rPr>
                <w:rFonts w:ascii="Times New Roman" w:hAnsi="Times New Roman"/>
                <w:bCs/>
                <w:sz w:val="20"/>
                <w:szCs w:val="20"/>
              </w:rPr>
            </w:pPr>
            <w:ins w:id="0" w:author="Taylor, Mariela (ADM)" w:date="2021-05-18T10:56:00Z">
              <w:r w:rsidRPr="00565D76">
                <w:rPr>
                  <w:rFonts w:ascii="Times New Roman" w:hAnsi="Times New Roman"/>
                  <w:bCs/>
                  <w:sz w:val="20"/>
                  <w:szCs w:val="20"/>
                  <w:highlight w:val="yellow"/>
                </w:rPr>
                <w:t>XXX</w:t>
              </w:r>
            </w:ins>
          </w:p>
        </w:tc>
      </w:tr>
      <w:tr w:rsidR="00565D76" w:rsidRPr="00947238" w14:paraId="3056B50C" w14:textId="77777777" w:rsidTr="00BC0CC8">
        <w:tc>
          <w:tcPr>
            <w:tcW w:w="3421" w:type="dxa"/>
          </w:tcPr>
          <w:p w14:paraId="5BE93C79" w14:textId="79720115" w:rsidR="00565D76" w:rsidRPr="00947238" w:rsidRDefault="00565D76" w:rsidP="00565D76">
            <w:pPr>
              <w:tabs>
                <w:tab w:val="left" w:pos="3240"/>
                <w:tab w:val="left" w:pos="6030"/>
                <w:tab w:val="left" w:pos="9356"/>
              </w:tabs>
              <w:spacing w:after="80" w:line="240" w:lineRule="auto"/>
              <w:rPr>
                <w:rFonts w:ascii="Times New Roman" w:hAnsi="Times New Roman"/>
                <w:b/>
                <w:sz w:val="20"/>
                <w:szCs w:val="20"/>
              </w:rPr>
            </w:pPr>
            <w:r w:rsidRPr="00947238">
              <w:rPr>
                <w:rFonts w:ascii="Times New Roman" w:hAnsi="Times New Roman"/>
                <w:b/>
                <w:sz w:val="20"/>
                <w:szCs w:val="20"/>
              </w:rPr>
              <w:t>Pre-proposal conference date</w:t>
            </w:r>
            <w:r w:rsidRPr="00204FDE">
              <w:rPr>
                <w:rFonts w:ascii="Times New Roman" w:hAnsi="Times New Roman"/>
                <w:b/>
                <w:sz w:val="20"/>
                <w:szCs w:val="20"/>
              </w:rPr>
              <w:t>:</w:t>
            </w:r>
          </w:p>
        </w:tc>
        <w:tc>
          <w:tcPr>
            <w:tcW w:w="7369" w:type="dxa"/>
          </w:tcPr>
          <w:p w14:paraId="1DC1D6B6" w14:textId="6FF93780" w:rsidR="00565D76" w:rsidRPr="007B5151" w:rsidRDefault="00565D76" w:rsidP="00565D76">
            <w:pPr>
              <w:tabs>
                <w:tab w:val="left" w:pos="3240"/>
                <w:tab w:val="left" w:pos="6030"/>
                <w:tab w:val="left" w:pos="9356"/>
              </w:tabs>
              <w:spacing w:after="80" w:line="240" w:lineRule="auto"/>
              <w:rPr>
                <w:rFonts w:ascii="Times New Roman" w:hAnsi="Times New Roman"/>
                <w:bCs/>
                <w:sz w:val="20"/>
                <w:szCs w:val="20"/>
              </w:rPr>
            </w:pPr>
            <w:ins w:id="1" w:author="Taylor, Mariela (ADM)" w:date="2021-05-18T10:56:00Z">
              <w:r w:rsidRPr="003212D2">
                <w:rPr>
                  <w:rFonts w:ascii="Times New Roman" w:hAnsi="Times New Roman"/>
                  <w:bCs/>
                  <w:sz w:val="20"/>
                  <w:szCs w:val="20"/>
                  <w:highlight w:val="yellow"/>
                </w:rPr>
                <w:t>XXX</w:t>
              </w:r>
            </w:ins>
          </w:p>
        </w:tc>
      </w:tr>
      <w:tr w:rsidR="00565D76" w:rsidRPr="00947238" w14:paraId="0972EAAE" w14:textId="77777777" w:rsidTr="00BC0CC8">
        <w:tc>
          <w:tcPr>
            <w:tcW w:w="3421" w:type="dxa"/>
          </w:tcPr>
          <w:p w14:paraId="096C584B" w14:textId="447F35E2" w:rsidR="00565D76" w:rsidRPr="00947238" w:rsidRDefault="00565D76" w:rsidP="00565D76">
            <w:pPr>
              <w:tabs>
                <w:tab w:val="left" w:pos="3240"/>
                <w:tab w:val="left" w:pos="6030"/>
                <w:tab w:val="left" w:pos="9356"/>
              </w:tabs>
              <w:spacing w:after="80" w:line="240" w:lineRule="auto"/>
              <w:rPr>
                <w:rFonts w:ascii="Times New Roman" w:hAnsi="Times New Roman"/>
                <w:b/>
                <w:sz w:val="20"/>
                <w:szCs w:val="20"/>
              </w:rPr>
            </w:pPr>
            <w:r w:rsidRPr="00947238">
              <w:rPr>
                <w:rFonts w:ascii="Times New Roman" w:hAnsi="Times New Roman"/>
                <w:b/>
                <w:sz w:val="20"/>
                <w:szCs w:val="20"/>
              </w:rPr>
              <w:t>Deadline for RF</w:t>
            </w:r>
            <w:r>
              <w:rPr>
                <w:rFonts w:ascii="Times New Roman" w:hAnsi="Times New Roman"/>
                <w:b/>
                <w:sz w:val="20"/>
                <w:szCs w:val="20"/>
              </w:rPr>
              <w:t>P</w:t>
            </w:r>
            <w:r w:rsidRPr="00947238">
              <w:rPr>
                <w:rFonts w:ascii="Times New Roman" w:hAnsi="Times New Roman"/>
                <w:b/>
                <w:sz w:val="20"/>
                <w:szCs w:val="20"/>
              </w:rPr>
              <w:t xml:space="preserve"> questions:</w:t>
            </w:r>
          </w:p>
        </w:tc>
        <w:tc>
          <w:tcPr>
            <w:tcW w:w="7369" w:type="dxa"/>
          </w:tcPr>
          <w:p w14:paraId="1C83DAF0" w14:textId="46D3255B" w:rsidR="00565D76" w:rsidRPr="007B5151" w:rsidRDefault="00565D76" w:rsidP="00565D76">
            <w:pPr>
              <w:tabs>
                <w:tab w:val="left" w:pos="3240"/>
                <w:tab w:val="left" w:pos="6030"/>
                <w:tab w:val="left" w:pos="9356"/>
              </w:tabs>
              <w:spacing w:after="80" w:line="240" w:lineRule="auto"/>
              <w:rPr>
                <w:rFonts w:ascii="Times New Roman" w:hAnsi="Times New Roman"/>
                <w:bCs/>
                <w:color w:val="000000" w:themeColor="text1"/>
                <w:sz w:val="20"/>
                <w:szCs w:val="20"/>
              </w:rPr>
            </w:pPr>
            <w:ins w:id="2" w:author="Taylor, Mariela (ADM)" w:date="2021-05-18T10:56:00Z">
              <w:r w:rsidRPr="003212D2">
                <w:rPr>
                  <w:rFonts w:ascii="Times New Roman" w:hAnsi="Times New Roman"/>
                  <w:bCs/>
                  <w:sz w:val="20"/>
                  <w:szCs w:val="20"/>
                  <w:highlight w:val="yellow"/>
                </w:rPr>
                <w:t>XXX</w:t>
              </w:r>
            </w:ins>
          </w:p>
        </w:tc>
      </w:tr>
      <w:tr w:rsidR="00565D76" w:rsidRPr="00947238" w14:paraId="261074C0" w14:textId="77777777" w:rsidTr="00BC0CC8">
        <w:tc>
          <w:tcPr>
            <w:tcW w:w="3421" w:type="dxa"/>
          </w:tcPr>
          <w:p w14:paraId="4AF0367E" w14:textId="28017F77" w:rsidR="00565D76" w:rsidRPr="009E2750" w:rsidRDefault="00565D76" w:rsidP="00565D76">
            <w:pPr>
              <w:tabs>
                <w:tab w:val="left" w:pos="3240"/>
                <w:tab w:val="left" w:pos="6030"/>
                <w:tab w:val="left" w:pos="9356"/>
              </w:tabs>
              <w:spacing w:after="80" w:line="240" w:lineRule="auto"/>
              <w:rPr>
                <w:rFonts w:ascii="Times New Roman" w:hAnsi="Times New Roman"/>
                <w:b/>
                <w:sz w:val="20"/>
              </w:rPr>
            </w:pPr>
            <w:r>
              <w:rPr>
                <w:rFonts w:ascii="Times New Roman" w:hAnsi="Times New Roman"/>
                <w:b/>
                <w:sz w:val="20"/>
              </w:rPr>
              <w:t xml:space="preserve">Deadline for RFP answers: </w:t>
            </w:r>
          </w:p>
        </w:tc>
        <w:tc>
          <w:tcPr>
            <w:tcW w:w="7369" w:type="dxa"/>
          </w:tcPr>
          <w:p w14:paraId="7C676812" w14:textId="2D4CF7A4" w:rsidR="00565D76" w:rsidRPr="007B5151" w:rsidRDefault="00565D76" w:rsidP="00565D76">
            <w:pPr>
              <w:tabs>
                <w:tab w:val="left" w:pos="3240"/>
                <w:tab w:val="left" w:pos="6030"/>
                <w:tab w:val="left" w:pos="9356"/>
              </w:tabs>
              <w:spacing w:after="80" w:line="240" w:lineRule="auto"/>
              <w:rPr>
                <w:bCs/>
                <w:color w:val="000000" w:themeColor="text1"/>
                <w:sz w:val="20"/>
                <w:highlight w:val="yellow"/>
              </w:rPr>
            </w:pPr>
            <w:ins w:id="3" w:author="Taylor, Mariela (ADM)" w:date="2021-05-18T10:56:00Z">
              <w:r w:rsidRPr="003212D2">
                <w:rPr>
                  <w:rFonts w:ascii="Times New Roman" w:hAnsi="Times New Roman"/>
                  <w:bCs/>
                  <w:sz w:val="20"/>
                  <w:szCs w:val="20"/>
                  <w:highlight w:val="yellow"/>
                </w:rPr>
                <w:t>XXX</w:t>
              </w:r>
            </w:ins>
          </w:p>
        </w:tc>
      </w:tr>
      <w:tr w:rsidR="00565D76" w:rsidRPr="00947238" w14:paraId="02ACF0D8" w14:textId="77777777" w:rsidTr="007B5151">
        <w:tc>
          <w:tcPr>
            <w:tcW w:w="3421" w:type="dxa"/>
          </w:tcPr>
          <w:p w14:paraId="18A1BF40" w14:textId="457E2C79" w:rsidR="00565D76" w:rsidRPr="00947238" w:rsidRDefault="00565D76" w:rsidP="00565D76">
            <w:pPr>
              <w:tabs>
                <w:tab w:val="left" w:pos="3240"/>
                <w:tab w:val="left" w:pos="6030"/>
                <w:tab w:val="left" w:pos="9356"/>
              </w:tabs>
              <w:spacing w:after="80" w:line="240" w:lineRule="auto"/>
              <w:rPr>
                <w:rFonts w:ascii="Times New Roman" w:hAnsi="Times New Roman"/>
                <w:b/>
                <w:sz w:val="20"/>
                <w:szCs w:val="20"/>
              </w:rPr>
            </w:pPr>
            <w:r w:rsidRPr="00947238">
              <w:rPr>
                <w:rFonts w:ascii="Times New Roman" w:hAnsi="Times New Roman"/>
                <w:b/>
                <w:sz w:val="20"/>
                <w:szCs w:val="20"/>
              </w:rPr>
              <w:t>Deadline for RF</w:t>
            </w:r>
            <w:r>
              <w:rPr>
                <w:rFonts w:ascii="Times New Roman" w:hAnsi="Times New Roman"/>
                <w:b/>
                <w:sz w:val="20"/>
                <w:szCs w:val="20"/>
              </w:rPr>
              <w:t>P</w:t>
            </w:r>
            <w:r w:rsidRPr="00947238">
              <w:rPr>
                <w:rFonts w:ascii="Times New Roman" w:hAnsi="Times New Roman"/>
                <w:b/>
                <w:sz w:val="20"/>
                <w:szCs w:val="20"/>
              </w:rPr>
              <w:t xml:space="preserve"> responses:</w:t>
            </w:r>
          </w:p>
        </w:tc>
        <w:tc>
          <w:tcPr>
            <w:tcW w:w="7369" w:type="dxa"/>
            <w:shd w:val="clear" w:color="auto" w:fill="auto"/>
          </w:tcPr>
          <w:p w14:paraId="1032A9E8" w14:textId="7CC51169" w:rsidR="00565D76" w:rsidRPr="007B5151" w:rsidRDefault="00565D76" w:rsidP="00565D76">
            <w:pPr>
              <w:tabs>
                <w:tab w:val="left" w:pos="3240"/>
                <w:tab w:val="left" w:pos="6030"/>
                <w:tab w:val="left" w:pos="9356"/>
              </w:tabs>
              <w:spacing w:after="80" w:line="240" w:lineRule="auto"/>
              <w:rPr>
                <w:rFonts w:ascii="Times New Roman" w:hAnsi="Times New Roman"/>
                <w:bCs/>
                <w:sz w:val="20"/>
                <w:szCs w:val="20"/>
                <w:highlight w:val="yellow"/>
              </w:rPr>
            </w:pPr>
            <w:ins w:id="4" w:author="Taylor, Mariela (ADM)" w:date="2021-05-18T10:56:00Z">
              <w:r w:rsidRPr="003212D2">
                <w:rPr>
                  <w:rFonts w:ascii="Times New Roman" w:hAnsi="Times New Roman"/>
                  <w:bCs/>
                  <w:sz w:val="20"/>
                  <w:szCs w:val="20"/>
                  <w:highlight w:val="yellow"/>
                </w:rPr>
                <w:t>XXX</w:t>
              </w:r>
            </w:ins>
          </w:p>
        </w:tc>
      </w:tr>
      <w:tr w:rsidR="00C96B5E" w:rsidRPr="00947238" w14:paraId="74419856" w14:textId="77777777" w:rsidTr="00BC0CC8">
        <w:tc>
          <w:tcPr>
            <w:tcW w:w="3421" w:type="dxa"/>
          </w:tcPr>
          <w:p w14:paraId="31A3E966" w14:textId="1937BEAF" w:rsidR="00C96B5E" w:rsidRPr="00947238" w:rsidRDefault="00C96B5E" w:rsidP="00C96B5E">
            <w:pPr>
              <w:tabs>
                <w:tab w:val="left" w:pos="3240"/>
                <w:tab w:val="left" w:pos="6030"/>
                <w:tab w:val="left" w:pos="9356"/>
              </w:tabs>
              <w:spacing w:after="80" w:line="240" w:lineRule="auto"/>
              <w:rPr>
                <w:rFonts w:ascii="Times New Roman" w:hAnsi="Times New Roman"/>
                <w:b/>
                <w:color w:val="00B050"/>
                <w:sz w:val="20"/>
                <w:szCs w:val="20"/>
                <w:highlight w:val="yellow"/>
              </w:rPr>
            </w:pPr>
            <w:r w:rsidRPr="00947238">
              <w:rPr>
                <w:rFonts w:ascii="Times New Roman" w:hAnsi="Times New Roman"/>
                <w:b/>
                <w:sz w:val="20"/>
                <w:szCs w:val="20"/>
              </w:rPr>
              <w:t>Buyer:</w:t>
            </w:r>
          </w:p>
        </w:tc>
        <w:tc>
          <w:tcPr>
            <w:tcW w:w="7369" w:type="dxa"/>
          </w:tcPr>
          <w:p w14:paraId="5C569867" w14:textId="797796CC" w:rsidR="00C96B5E" w:rsidRPr="00947238" w:rsidRDefault="00947238" w:rsidP="00C96B5E">
            <w:pPr>
              <w:tabs>
                <w:tab w:val="left" w:pos="5040"/>
                <w:tab w:val="left" w:pos="6030"/>
                <w:tab w:val="left" w:pos="9356"/>
              </w:tabs>
              <w:spacing w:line="240" w:lineRule="auto"/>
              <w:ind w:left="6030" w:hanging="6030"/>
              <w:rPr>
                <w:rFonts w:ascii="Times New Roman" w:hAnsi="Times New Roman"/>
                <w:bCs/>
                <w:color w:val="000000" w:themeColor="text1"/>
                <w:sz w:val="20"/>
                <w:szCs w:val="20"/>
              </w:rPr>
            </w:pPr>
            <w:r w:rsidRPr="00947238">
              <w:rPr>
                <w:rFonts w:ascii="Times New Roman" w:hAnsi="Times New Roman"/>
                <w:b/>
                <w:color w:val="000000" w:themeColor="text1"/>
                <w:sz w:val="20"/>
                <w:szCs w:val="20"/>
              </w:rPr>
              <w:t xml:space="preserve">Name: </w:t>
            </w:r>
            <w:r w:rsidR="00854C04">
              <w:rPr>
                <w:rFonts w:ascii="Times New Roman" w:hAnsi="Times New Roman"/>
                <w:bCs/>
                <w:color w:val="000000" w:themeColor="text1"/>
                <w:sz w:val="20"/>
                <w:szCs w:val="20"/>
              </w:rPr>
              <w:t>Jane Gong</w:t>
            </w:r>
          </w:p>
          <w:p w14:paraId="5DC02F54" w14:textId="23F40304" w:rsidR="00C96B5E" w:rsidRPr="00947238" w:rsidRDefault="00947238" w:rsidP="00C96B5E">
            <w:pPr>
              <w:tabs>
                <w:tab w:val="left" w:pos="5040"/>
                <w:tab w:val="left" w:pos="6030"/>
                <w:tab w:val="left" w:pos="9356"/>
              </w:tabs>
              <w:spacing w:line="240" w:lineRule="auto"/>
              <w:ind w:left="6030" w:hanging="6030"/>
              <w:rPr>
                <w:rFonts w:ascii="Times New Roman" w:hAnsi="Times New Roman"/>
                <w:bCs/>
                <w:color w:val="000000" w:themeColor="text1"/>
                <w:sz w:val="20"/>
                <w:szCs w:val="20"/>
              </w:rPr>
            </w:pPr>
            <w:r w:rsidRPr="00947238">
              <w:rPr>
                <w:rFonts w:ascii="Times New Roman" w:hAnsi="Times New Roman"/>
                <w:b/>
                <w:color w:val="000000" w:themeColor="text1"/>
                <w:sz w:val="20"/>
                <w:szCs w:val="20"/>
              </w:rPr>
              <w:t xml:space="preserve">Title: </w:t>
            </w:r>
            <w:r w:rsidR="00854C04" w:rsidRPr="00854C04">
              <w:rPr>
                <w:rFonts w:ascii="Times New Roman" w:hAnsi="Times New Roman"/>
                <w:bCs/>
                <w:color w:val="000000" w:themeColor="text1"/>
                <w:sz w:val="20"/>
                <w:szCs w:val="20"/>
              </w:rPr>
              <w:t>Deputy</w:t>
            </w:r>
            <w:r w:rsidR="00854C04">
              <w:rPr>
                <w:rFonts w:ascii="Times New Roman" w:hAnsi="Times New Roman"/>
                <w:b/>
                <w:color w:val="000000" w:themeColor="text1"/>
                <w:sz w:val="20"/>
                <w:szCs w:val="20"/>
              </w:rPr>
              <w:t xml:space="preserve"> </w:t>
            </w:r>
            <w:r w:rsidR="00C96B5E" w:rsidRPr="00947238">
              <w:rPr>
                <w:rFonts w:ascii="Times New Roman" w:hAnsi="Times New Roman"/>
                <w:bCs/>
                <w:color w:val="000000" w:themeColor="text1"/>
                <w:sz w:val="20"/>
                <w:szCs w:val="20"/>
              </w:rPr>
              <w:t>Chief Digital Services Officer</w:t>
            </w:r>
          </w:p>
          <w:p w14:paraId="7F9079D0" w14:textId="4A50ACD4" w:rsidR="00C96B5E" w:rsidRPr="00947238" w:rsidRDefault="00947238" w:rsidP="00C96B5E">
            <w:pPr>
              <w:tabs>
                <w:tab w:val="left" w:pos="5040"/>
                <w:tab w:val="left" w:pos="6030"/>
                <w:tab w:val="left" w:pos="9356"/>
              </w:tabs>
              <w:spacing w:line="240" w:lineRule="auto"/>
              <w:ind w:left="6030" w:hanging="6030"/>
              <w:rPr>
                <w:rFonts w:ascii="Times New Roman" w:hAnsi="Times New Roman"/>
                <w:bCs/>
                <w:color w:val="000000" w:themeColor="text1"/>
                <w:sz w:val="20"/>
                <w:szCs w:val="20"/>
              </w:rPr>
            </w:pPr>
            <w:r w:rsidRPr="00947238">
              <w:rPr>
                <w:rFonts w:ascii="Times New Roman" w:hAnsi="Times New Roman"/>
                <w:b/>
                <w:color w:val="000000" w:themeColor="text1"/>
                <w:sz w:val="20"/>
                <w:szCs w:val="20"/>
              </w:rPr>
              <w:t xml:space="preserve">Agency: </w:t>
            </w:r>
            <w:r w:rsidR="00C96B5E" w:rsidRPr="00947238">
              <w:rPr>
                <w:rFonts w:ascii="Times New Roman" w:hAnsi="Times New Roman"/>
                <w:bCs/>
                <w:color w:val="000000" w:themeColor="text1"/>
                <w:sz w:val="20"/>
                <w:szCs w:val="20"/>
              </w:rPr>
              <w:t>Digital Services, Office of the City Administrator</w:t>
            </w:r>
          </w:p>
          <w:p w14:paraId="649E2EB3" w14:textId="6C72004A" w:rsidR="00C96B5E" w:rsidRPr="00221D1C" w:rsidRDefault="00947238" w:rsidP="00C96B5E">
            <w:pPr>
              <w:tabs>
                <w:tab w:val="left" w:pos="5040"/>
                <w:tab w:val="left" w:pos="6030"/>
                <w:tab w:val="left" w:pos="9356"/>
              </w:tabs>
              <w:spacing w:line="240" w:lineRule="auto"/>
              <w:ind w:left="6030" w:hanging="6030"/>
              <w:rPr>
                <w:rFonts w:ascii="Times New Roman" w:hAnsi="Times New Roman"/>
                <w:bCs/>
                <w:color w:val="000000" w:themeColor="text1"/>
                <w:sz w:val="20"/>
                <w:szCs w:val="20"/>
              </w:rPr>
            </w:pPr>
            <w:r w:rsidRPr="00947238">
              <w:rPr>
                <w:rFonts w:ascii="Times New Roman" w:hAnsi="Times New Roman"/>
                <w:b/>
                <w:color w:val="000000" w:themeColor="text1"/>
                <w:sz w:val="20"/>
                <w:szCs w:val="20"/>
              </w:rPr>
              <w:t xml:space="preserve">Address: </w:t>
            </w:r>
            <w:r w:rsidR="00C96B5E" w:rsidRPr="00947238">
              <w:rPr>
                <w:rFonts w:ascii="Times New Roman" w:hAnsi="Times New Roman"/>
                <w:bCs/>
                <w:color w:val="000000" w:themeColor="text1"/>
                <w:sz w:val="20"/>
                <w:szCs w:val="20"/>
              </w:rPr>
              <w:t xml:space="preserve">1275 </w:t>
            </w:r>
            <w:r w:rsidR="00C96B5E" w:rsidRPr="00221D1C">
              <w:rPr>
                <w:rFonts w:ascii="Times New Roman" w:hAnsi="Times New Roman"/>
                <w:bCs/>
                <w:color w:val="000000" w:themeColor="text1"/>
                <w:sz w:val="20"/>
                <w:szCs w:val="20"/>
              </w:rPr>
              <w:t>Mission Street, San Francisco, CA 9410</w:t>
            </w:r>
            <w:r w:rsidRPr="00221D1C">
              <w:rPr>
                <w:rFonts w:ascii="Times New Roman" w:hAnsi="Times New Roman"/>
                <w:bCs/>
                <w:color w:val="000000" w:themeColor="text1"/>
                <w:sz w:val="20"/>
                <w:szCs w:val="20"/>
              </w:rPr>
              <w:t>3</w:t>
            </w:r>
          </w:p>
          <w:p w14:paraId="23728470" w14:textId="0A7AB3FF" w:rsidR="00C96B5E" w:rsidRPr="00221D1C" w:rsidRDefault="00C96B5E" w:rsidP="00C96B5E">
            <w:pPr>
              <w:tabs>
                <w:tab w:val="left" w:pos="5040"/>
                <w:tab w:val="left" w:pos="6030"/>
                <w:tab w:val="left" w:pos="9356"/>
              </w:tabs>
              <w:spacing w:line="240" w:lineRule="auto"/>
              <w:ind w:left="6030" w:hanging="6030"/>
              <w:rPr>
                <w:rFonts w:ascii="Times New Roman" w:hAnsi="Times New Roman"/>
                <w:bCs/>
                <w:sz w:val="20"/>
                <w:szCs w:val="20"/>
              </w:rPr>
            </w:pPr>
            <w:r w:rsidRPr="00221D1C">
              <w:rPr>
                <w:rFonts w:ascii="Times New Roman" w:hAnsi="Times New Roman"/>
                <w:b/>
                <w:sz w:val="20"/>
                <w:szCs w:val="20"/>
              </w:rPr>
              <w:t xml:space="preserve">Phone: </w:t>
            </w:r>
            <w:r w:rsidR="00947238" w:rsidRPr="00221D1C">
              <w:rPr>
                <w:rFonts w:ascii="Times New Roman" w:hAnsi="Times New Roman"/>
                <w:bCs/>
                <w:sz w:val="20"/>
                <w:szCs w:val="20"/>
              </w:rPr>
              <w:t>415-</w:t>
            </w:r>
            <w:r w:rsidR="00854C04" w:rsidRPr="00221D1C">
              <w:rPr>
                <w:rFonts w:ascii="Times New Roman" w:hAnsi="Times New Roman"/>
                <w:bCs/>
                <w:sz w:val="20"/>
                <w:szCs w:val="20"/>
              </w:rPr>
              <w:t>261-8032</w:t>
            </w:r>
          </w:p>
          <w:p w14:paraId="783DC1D2" w14:textId="2E20F63D" w:rsidR="00C96B5E" w:rsidRPr="00947238" w:rsidRDefault="00C96B5E" w:rsidP="00C96B5E">
            <w:pPr>
              <w:tabs>
                <w:tab w:val="left" w:pos="3240"/>
                <w:tab w:val="left" w:pos="6030"/>
                <w:tab w:val="left" w:pos="9356"/>
              </w:tabs>
              <w:spacing w:after="80" w:line="240" w:lineRule="auto"/>
              <w:rPr>
                <w:rFonts w:ascii="Times New Roman" w:hAnsi="Times New Roman"/>
                <w:b/>
                <w:color w:val="00B050"/>
                <w:sz w:val="20"/>
                <w:szCs w:val="20"/>
                <w:highlight w:val="yellow"/>
              </w:rPr>
            </w:pPr>
            <w:r w:rsidRPr="00221D1C">
              <w:rPr>
                <w:rFonts w:ascii="Times New Roman" w:hAnsi="Times New Roman"/>
                <w:b/>
                <w:sz w:val="20"/>
                <w:szCs w:val="20"/>
              </w:rPr>
              <w:t>Email:</w:t>
            </w:r>
            <w:r w:rsidR="00947238" w:rsidRPr="00221D1C">
              <w:rPr>
                <w:rFonts w:ascii="Times New Roman" w:hAnsi="Times New Roman"/>
                <w:b/>
                <w:sz w:val="20"/>
                <w:szCs w:val="20"/>
              </w:rPr>
              <w:t xml:space="preserve"> </w:t>
            </w:r>
            <w:hyperlink r:id="rId10" w:history="1">
              <w:r w:rsidR="00204FDE" w:rsidRPr="00221D1C">
                <w:rPr>
                  <w:rStyle w:val="Hyperlink"/>
                  <w:rFonts w:ascii="Times New Roman" w:hAnsi="Times New Roman"/>
                  <w:bCs/>
                  <w:sz w:val="20"/>
                </w:rPr>
                <w:t>jane.gong@sfgov.org</w:t>
              </w:r>
            </w:hyperlink>
            <w:r w:rsidR="00204FDE">
              <w:rPr>
                <w:rFonts w:ascii="Times New Roman" w:hAnsi="Times New Roman"/>
                <w:bCs/>
                <w:sz w:val="20"/>
              </w:rPr>
              <w:t xml:space="preserve"> </w:t>
            </w:r>
          </w:p>
        </w:tc>
      </w:tr>
    </w:tbl>
    <w:p w14:paraId="6F8983B6" w14:textId="77777777" w:rsidR="00E94840" w:rsidRPr="00947238" w:rsidRDefault="00E94840" w:rsidP="00E94840">
      <w:pPr>
        <w:pStyle w:val="Level3"/>
        <w:numPr>
          <w:ilvl w:val="0"/>
          <w:numId w:val="0"/>
        </w:numPr>
        <w:tabs>
          <w:tab w:val="left" w:pos="9356"/>
        </w:tabs>
        <w:spacing w:before="0" w:after="0" w:line="240" w:lineRule="auto"/>
        <w:ind w:left="360"/>
        <w:rPr>
          <w:b/>
          <w:noProof/>
          <w:color w:val="00B050"/>
        </w:rPr>
      </w:pPr>
    </w:p>
    <w:p w14:paraId="3640D864" w14:textId="794841F6" w:rsidR="00F864A2" w:rsidRPr="00947238" w:rsidRDefault="001A1FAD" w:rsidP="007C519D">
      <w:pPr>
        <w:tabs>
          <w:tab w:val="left" w:pos="9356"/>
        </w:tabs>
        <w:spacing w:line="240" w:lineRule="auto"/>
        <w:rPr>
          <w:b/>
        </w:rPr>
      </w:pPr>
      <w:r w:rsidRPr="00947238">
        <w:rPr>
          <w:b/>
        </w:rPr>
        <w:t>Attachments</w:t>
      </w:r>
    </w:p>
    <w:p w14:paraId="70BA3357" w14:textId="7F750422" w:rsidR="00F864A2" w:rsidRPr="00204FDE" w:rsidRDefault="001A1FAD" w:rsidP="007C519D">
      <w:pPr>
        <w:tabs>
          <w:tab w:val="left" w:pos="9356"/>
        </w:tabs>
        <w:rPr>
          <w:color w:val="000000" w:themeColor="text1"/>
        </w:rPr>
      </w:pPr>
      <w:r w:rsidRPr="00204FDE">
        <w:rPr>
          <w:color w:val="000000" w:themeColor="text1"/>
        </w:rPr>
        <w:t>Attachment</w:t>
      </w:r>
      <w:r w:rsidR="00F864A2" w:rsidRPr="00204FDE">
        <w:rPr>
          <w:color w:val="000000" w:themeColor="text1"/>
        </w:rPr>
        <w:t xml:space="preserve"> </w:t>
      </w:r>
      <w:r w:rsidR="00490404" w:rsidRPr="00204FDE">
        <w:rPr>
          <w:color w:val="000000" w:themeColor="text1"/>
        </w:rPr>
        <w:t>1</w:t>
      </w:r>
      <w:r w:rsidR="00F864A2" w:rsidRPr="00204FDE">
        <w:rPr>
          <w:color w:val="000000" w:themeColor="text1"/>
        </w:rPr>
        <w:t>: Contract Terms</w:t>
      </w:r>
      <w:r w:rsidR="009C7D60" w:rsidRPr="00204FDE">
        <w:rPr>
          <w:color w:val="000000" w:themeColor="text1"/>
        </w:rPr>
        <w:t xml:space="preserve"> P-600</w:t>
      </w:r>
      <w:r w:rsidR="00440D33" w:rsidRPr="00204FDE">
        <w:rPr>
          <w:color w:val="000000" w:themeColor="text1"/>
        </w:rPr>
        <w:t xml:space="preserve"> </w:t>
      </w:r>
    </w:p>
    <w:p w14:paraId="32508798" w14:textId="3A16231F" w:rsidR="00F864A2" w:rsidRPr="00204FDE" w:rsidRDefault="001A1FAD" w:rsidP="007C519D">
      <w:pPr>
        <w:tabs>
          <w:tab w:val="left" w:pos="9356"/>
        </w:tabs>
        <w:rPr>
          <w:color w:val="000000" w:themeColor="text1"/>
        </w:rPr>
      </w:pPr>
      <w:r w:rsidRPr="00204FDE">
        <w:rPr>
          <w:color w:val="000000" w:themeColor="text1"/>
        </w:rPr>
        <w:t>Attachment</w:t>
      </w:r>
      <w:r w:rsidR="00F864A2" w:rsidRPr="00204FDE">
        <w:rPr>
          <w:color w:val="000000" w:themeColor="text1"/>
        </w:rPr>
        <w:t xml:space="preserve"> </w:t>
      </w:r>
      <w:r w:rsidR="00490404" w:rsidRPr="00204FDE">
        <w:rPr>
          <w:color w:val="000000" w:themeColor="text1"/>
        </w:rPr>
        <w:t>2</w:t>
      </w:r>
      <w:r w:rsidR="00F864A2" w:rsidRPr="00204FDE">
        <w:rPr>
          <w:color w:val="000000" w:themeColor="text1"/>
        </w:rPr>
        <w:t xml:space="preserve">: </w:t>
      </w:r>
      <w:r w:rsidR="00835E4B" w:rsidRPr="00204FDE">
        <w:rPr>
          <w:color w:val="000000" w:themeColor="text1"/>
        </w:rPr>
        <w:t>Fee</w:t>
      </w:r>
      <w:r w:rsidR="00490404" w:rsidRPr="00204FDE">
        <w:rPr>
          <w:color w:val="000000" w:themeColor="text1"/>
        </w:rPr>
        <w:t xml:space="preserve"> Sheet</w:t>
      </w:r>
    </w:p>
    <w:p w14:paraId="36080A00" w14:textId="570F0D3A" w:rsidR="00402B8D" w:rsidRPr="00204FDE" w:rsidRDefault="001A1FAD" w:rsidP="007C519D">
      <w:pPr>
        <w:tabs>
          <w:tab w:val="left" w:pos="9356"/>
        </w:tabs>
        <w:spacing w:line="240" w:lineRule="auto"/>
        <w:rPr>
          <w:color w:val="000000" w:themeColor="text1"/>
        </w:rPr>
      </w:pPr>
      <w:r w:rsidRPr="00204FDE">
        <w:rPr>
          <w:color w:val="000000" w:themeColor="text1"/>
        </w:rPr>
        <w:t>Attachment</w:t>
      </w:r>
      <w:r w:rsidR="00F864A2" w:rsidRPr="00204FDE">
        <w:rPr>
          <w:color w:val="000000" w:themeColor="text1"/>
        </w:rPr>
        <w:t xml:space="preserve"> </w:t>
      </w:r>
      <w:r w:rsidR="00490404" w:rsidRPr="00204FDE">
        <w:rPr>
          <w:color w:val="000000" w:themeColor="text1"/>
        </w:rPr>
        <w:t>3</w:t>
      </w:r>
      <w:r w:rsidR="00F864A2" w:rsidRPr="00204FDE">
        <w:rPr>
          <w:color w:val="000000" w:themeColor="text1"/>
        </w:rPr>
        <w:t xml:space="preserve">: </w:t>
      </w:r>
      <w:r w:rsidR="00FE135F" w:rsidRPr="00204FDE">
        <w:rPr>
          <w:color w:val="000000" w:themeColor="text1"/>
        </w:rPr>
        <w:t>Proposer</w:t>
      </w:r>
      <w:r w:rsidR="00402B8D" w:rsidRPr="00204FDE">
        <w:rPr>
          <w:color w:val="000000" w:themeColor="text1"/>
        </w:rPr>
        <w:t xml:space="preserve"> Questionnaire</w:t>
      </w:r>
    </w:p>
    <w:p w14:paraId="708D1B23" w14:textId="204AF7A6" w:rsidR="00402B8D" w:rsidRPr="00204FDE" w:rsidRDefault="00402B8D" w:rsidP="007C519D">
      <w:pPr>
        <w:tabs>
          <w:tab w:val="left" w:pos="9356"/>
        </w:tabs>
        <w:spacing w:line="240" w:lineRule="auto"/>
        <w:rPr>
          <w:color w:val="000000" w:themeColor="text1"/>
        </w:rPr>
      </w:pPr>
      <w:r w:rsidRPr="00204FDE">
        <w:rPr>
          <w:color w:val="000000" w:themeColor="text1"/>
        </w:rPr>
        <w:t xml:space="preserve">Attachment 4: </w:t>
      </w:r>
      <w:r w:rsidR="00FE135F" w:rsidRPr="00204FDE">
        <w:rPr>
          <w:color w:val="000000" w:themeColor="text1"/>
        </w:rPr>
        <w:t>Proposer</w:t>
      </w:r>
      <w:r w:rsidRPr="00204FDE">
        <w:rPr>
          <w:color w:val="000000" w:themeColor="text1"/>
        </w:rPr>
        <w:t xml:space="preserve"> Information and References</w:t>
      </w:r>
    </w:p>
    <w:p w14:paraId="11E7B51C" w14:textId="5406A615" w:rsidR="00402B8D" w:rsidRPr="00204FDE" w:rsidRDefault="001A1FAD" w:rsidP="007C519D">
      <w:pPr>
        <w:tabs>
          <w:tab w:val="left" w:pos="9356"/>
        </w:tabs>
        <w:spacing w:line="240" w:lineRule="auto"/>
        <w:rPr>
          <w:bCs/>
          <w:color w:val="000000" w:themeColor="text1"/>
          <w:szCs w:val="24"/>
        </w:rPr>
      </w:pPr>
      <w:r w:rsidRPr="00204FDE">
        <w:rPr>
          <w:bCs/>
          <w:color w:val="000000" w:themeColor="text1"/>
          <w:szCs w:val="24"/>
        </w:rPr>
        <w:t>Attachment</w:t>
      </w:r>
      <w:r w:rsidR="007C519D" w:rsidRPr="00204FDE">
        <w:rPr>
          <w:bCs/>
          <w:color w:val="000000" w:themeColor="text1"/>
          <w:szCs w:val="24"/>
        </w:rPr>
        <w:t xml:space="preserve"> </w:t>
      </w:r>
      <w:r w:rsidR="00402B8D" w:rsidRPr="00204FDE">
        <w:rPr>
          <w:bCs/>
          <w:color w:val="000000" w:themeColor="text1"/>
          <w:szCs w:val="24"/>
        </w:rPr>
        <w:t>5</w:t>
      </w:r>
      <w:r w:rsidR="007C519D" w:rsidRPr="00204FDE">
        <w:rPr>
          <w:bCs/>
          <w:color w:val="000000" w:themeColor="text1"/>
          <w:szCs w:val="24"/>
        </w:rPr>
        <w:t xml:space="preserve">: </w:t>
      </w:r>
      <w:r w:rsidR="00402B8D" w:rsidRPr="00204FDE">
        <w:rPr>
          <w:bCs/>
          <w:color w:val="000000" w:themeColor="text1"/>
          <w:szCs w:val="24"/>
        </w:rPr>
        <w:t>First Source Hiring Form</w:t>
      </w:r>
    </w:p>
    <w:p w14:paraId="1E1E5A0F" w14:textId="2D10DFFC" w:rsidR="00402B8D" w:rsidRPr="00204FDE" w:rsidRDefault="00402B8D" w:rsidP="007C519D">
      <w:pPr>
        <w:tabs>
          <w:tab w:val="left" w:pos="9356"/>
        </w:tabs>
        <w:spacing w:line="240" w:lineRule="auto"/>
        <w:rPr>
          <w:bCs/>
          <w:color w:val="000000" w:themeColor="text1"/>
          <w:szCs w:val="24"/>
        </w:rPr>
      </w:pPr>
      <w:r w:rsidRPr="00204FDE">
        <w:rPr>
          <w:bCs/>
          <w:color w:val="000000" w:themeColor="text1"/>
          <w:szCs w:val="24"/>
        </w:rPr>
        <w:t>Attachment 6: Health Care Accountability Ordinance</w:t>
      </w:r>
      <w:r w:rsidR="007A6D1B" w:rsidRPr="00204FDE">
        <w:rPr>
          <w:bCs/>
          <w:color w:val="000000" w:themeColor="text1"/>
          <w:szCs w:val="24"/>
        </w:rPr>
        <w:t xml:space="preserve"> &amp;</w:t>
      </w:r>
      <w:r w:rsidRPr="00204FDE">
        <w:rPr>
          <w:bCs/>
          <w:color w:val="000000" w:themeColor="text1"/>
          <w:szCs w:val="24"/>
        </w:rPr>
        <w:t xml:space="preserve"> </w:t>
      </w:r>
      <w:r w:rsidR="007A6D1B" w:rsidRPr="00204FDE">
        <w:rPr>
          <w:bCs/>
          <w:color w:val="000000" w:themeColor="text1"/>
          <w:szCs w:val="24"/>
        </w:rPr>
        <w:t xml:space="preserve">Minimum Compensation Ordinance </w:t>
      </w:r>
      <w:r w:rsidRPr="00204FDE">
        <w:rPr>
          <w:bCs/>
          <w:color w:val="000000" w:themeColor="text1"/>
          <w:szCs w:val="24"/>
        </w:rPr>
        <w:t>Form</w:t>
      </w:r>
      <w:r w:rsidR="007A6D1B" w:rsidRPr="00204FDE">
        <w:rPr>
          <w:bCs/>
          <w:color w:val="000000" w:themeColor="text1"/>
          <w:szCs w:val="24"/>
        </w:rPr>
        <w:t>s</w:t>
      </w:r>
    </w:p>
    <w:p w14:paraId="716B1DD0" w14:textId="5EE2C547" w:rsidR="004E5373" w:rsidRPr="00316253" w:rsidRDefault="001A1FAD" w:rsidP="004E5373">
      <w:pPr>
        <w:tabs>
          <w:tab w:val="left" w:pos="9356"/>
        </w:tabs>
        <w:spacing w:line="240" w:lineRule="auto"/>
        <w:rPr>
          <w:color w:val="000000" w:themeColor="text1"/>
        </w:rPr>
        <w:sectPr w:rsidR="004E5373" w:rsidRPr="00316253" w:rsidSect="00510565">
          <w:footerReference w:type="default" r:id="rId11"/>
          <w:pgSz w:w="12240" w:h="15840" w:code="1"/>
          <w:pgMar w:top="720" w:right="720" w:bottom="720" w:left="720" w:header="576" w:footer="432" w:gutter="0"/>
          <w:pgNumType w:fmt="lowerRoman" w:start="1"/>
          <w:cols w:space="720"/>
          <w:titlePg/>
          <w:docGrid w:linePitch="326"/>
        </w:sectPr>
      </w:pPr>
      <w:r w:rsidRPr="00316253">
        <w:rPr>
          <w:color w:val="000000" w:themeColor="text1"/>
        </w:rPr>
        <w:t xml:space="preserve">Attachment </w:t>
      </w:r>
      <w:r w:rsidR="00270E91">
        <w:rPr>
          <w:color w:val="000000" w:themeColor="text1"/>
        </w:rPr>
        <w:t>7</w:t>
      </w:r>
      <w:r w:rsidRPr="00316253">
        <w:rPr>
          <w:color w:val="000000" w:themeColor="text1"/>
        </w:rPr>
        <w:t>:</w:t>
      </w:r>
      <w:r w:rsidR="00454D81" w:rsidRPr="00316253">
        <w:rPr>
          <w:color w:val="000000" w:themeColor="text1"/>
        </w:rPr>
        <w:t xml:space="preserve"> </w:t>
      </w:r>
      <w:r w:rsidR="00270E91">
        <w:rPr>
          <w:color w:val="000000" w:themeColor="text1"/>
        </w:rPr>
        <w:t>Contract Monitoring Division (CMD) Attachment</w:t>
      </w:r>
    </w:p>
    <w:p w14:paraId="4B5F24EB" w14:textId="3117D692" w:rsidR="00BC0CF9" w:rsidRDefault="00174701">
      <w:pPr>
        <w:pStyle w:val="TOC2"/>
        <w:tabs>
          <w:tab w:val="left" w:pos="480"/>
          <w:tab w:val="right" w:pos="10790"/>
        </w:tabs>
        <w:rPr>
          <w:rFonts w:eastAsiaTheme="minorEastAsia" w:cstheme="minorBidi"/>
          <w:b w:val="0"/>
          <w:bCs w:val="0"/>
          <w:noProof/>
          <w:sz w:val="24"/>
          <w:szCs w:val="24"/>
        </w:rPr>
      </w:pPr>
      <w:r w:rsidRPr="00947238">
        <w:rPr>
          <w:rFonts w:ascii="Times New Roman" w:hAnsi="Times New Roman"/>
          <w:b w:val="0"/>
          <w:bCs w:val="0"/>
          <w:noProof/>
          <w:sz w:val="22"/>
          <w:szCs w:val="22"/>
        </w:rPr>
        <w:lastRenderedPageBreak/>
        <w:fldChar w:fldCharType="begin"/>
      </w:r>
      <w:r w:rsidRPr="00947238">
        <w:rPr>
          <w:rFonts w:ascii="Times New Roman" w:hAnsi="Times New Roman"/>
          <w:b w:val="0"/>
          <w:bCs w:val="0"/>
          <w:noProof/>
          <w:sz w:val="22"/>
          <w:szCs w:val="22"/>
        </w:rPr>
        <w:instrText xml:space="preserve"> TOC \o "1-3" \h \z \u </w:instrText>
      </w:r>
      <w:r w:rsidRPr="00947238">
        <w:rPr>
          <w:rFonts w:ascii="Times New Roman" w:hAnsi="Times New Roman"/>
          <w:b w:val="0"/>
          <w:bCs w:val="0"/>
          <w:noProof/>
          <w:sz w:val="22"/>
          <w:szCs w:val="22"/>
        </w:rPr>
        <w:fldChar w:fldCharType="separate"/>
      </w:r>
      <w:hyperlink w:anchor="_Toc56332540" w:history="1">
        <w:r w:rsidR="00BC0CF9" w:rsidRPr="000926F1">
          <w:rPr>
            <w:rStyle w:val="Hyperlink"/>
            <w:noProof/>
          </w:rPr>
          <w:t>I.</w:t>
        </w:r>
        <w:r w:rsidR="00BC0CF9">
          <w:rPr>
            <w:rFonts w:eastAsiaTheme="minorEastAsia" w:cstheme="minorBidi"/>
            <w:b w:val="0"/>
            <w:bCs w:val="0"/>
            <w:noProof/>
            <w:sz w:val="24"/>
            <w:szCs w:val="24"/>
          </w:rPr>
          <w:tab/>
        </w:r>
        <w:r w:rsidR="00BC0CF9" w:rsidRPr="000926F1">
          <w:rPr>
            <w:rStyle w:val="Hyperlink"/>
            <w:noProof/>
          </w:rPr>
          <w:t>Introduction and Solicitation Schedule</w:t>
        </w:r>
        <w:r w:rsidR="00BC0CF9">
          <w:rPr>
            <w:noProof/>
            <w:webHidden/>
          </w:rPr>
          <w:tab/>
        </w:r>
        <w:r w:rsidR="00BC0CF9">
          <w:rPr>
            <w:noProof/>
            <w:webHidden/>
          </w:rPr>
          <w:fldChar w:fldCharType="begin"/>
        </w:r>
        <w:r w:rsidR="00BC0CF9">
          <w:rPr>
            <w:noProof/>
            <w:webHidden/>
          </w:rPr>
          <w:instrText xml:space="preserve"> PAGEREF _Toc56332540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1C1826C9" w14:textId="6AEF7A7F" w:rsidR="00BC0CF9" w:rsidRDefault="004F4E54">
      <w:pPr>
        <w:pStyle w:val="TOC3"/>
        <w:tabs>
          <w:tab w:val="left" w:pos="720"/>
          <w:tab w:val="right" w:pos="10790"/>
        </w:tabs>
        <w:rPr>
          <w:rFonts w:eastAsiaTheme="minorEastAsia" w:cstheme="minorBidi"/>
          <w:noProof/>
          <w:sz w:val="24"/>
          <w:szCs w:val="24"/>
        </w:rPr>
      </w:pPr>
      <w:hyperlink w:anchor="_Toc56332541"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Introduction</w:t>
        </w:r>
        <w:r w:rsidR="00BC0CF9">
          <w:rPr>
            <w:noProof/>
            <w:webHidden/>
          </w:rPr>
          <w:tab/>
        </w:r>
        <w:r w:rsidR="00BC0CF9">
          <w:rPr>
            <w:noProof/>
            <w:webHidden/>
          </w:rPr>
          <w:fldChar w:fldCharType="begin"/>
        </w:r>
        <w:r w:rsidR="00BC0CF9">
          <w:rPr>
            <w:noProof/>
            <w:webHidden/>
          </w:rPr>
          <w:instrText xml:space="preserve"> PAGEREF _Toc56332541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6594B792" w14:textId="7F0898BB" w:rsidR="00BC0CF9" w:rsidRDefault="004F4E54">
      <w:pPr>
        <w:pStyle w:val="TOC3"/>
        <w:tabs>
          <w:tab w:val="left" w:pos="720"/>
          <w:tab w:val="right" w:pos="10790"/>
        </w:tabs>
        <w:rPr>
          <w:rFonts w:eastAsiaTheme="minorEastAsia" w:cstheme="minorBidi"/>
          <w:noProof/>
          <w:sz w:val="24"/>
          <w:szCs w:val="24"/>
        </w:rPr>
      </w:pPr>
      <w:hyperlink w:anchor="_Toc56332542"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Anticipated Contract Term</w:t>
        </w:r>
        <w:r w:rsidR="00BC0CF9">
          <w:rPr>
            <w:noProof/>
            <w:webHidden/>
          </w:rPr>
          <w:tab/>
        </w:r>
        <w:r w:rsidR="00BC0CF9">
          <w:rPr>
            <w:noProof/>
            <w:webHidden/>
          </w:rPr>
          <w:fldChar w:fldCharType="begin"/>
        </w:r>
        <w:r w:rsidR="00BC0CF9">
          <w:rPr>
            <w:noProof/>
            <w:webHidden/>
          </w:rPr>
          <w:instrText xml:space="preserve"> PAGEREF _Toc56332542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155351FB" w14:textId="0BA9DDBC" w:rsidR="00BC0CF9" w:rsidRDefault="004F4E54">
      <w:pPr>
        <w:pStyle w:val="TOC3"/>
        <w:tabs>
          <w:tab w:val="left" w:pos="720"/>
          <w:tab w:val="right" w:pos="10790"/>
        </w:tabs>
        <w:rPr>
          <w:rFonts w:eastAsiaTheme="minorEastAsia" w:cstheme="minorBidi"/>
          <w:noProof/>
          <w:sz w:val="24"/>
          <w:szCs w:val="24"/>
        </w:rPr>
      </w:pPr>
      <w:hyperlink w:anchor="_Toc56332543"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Anticipated Contract Not to Exceed Amount</w:t>
        </w:r>
        <w:r w:rsidR="00BC0CF9">
          <w:rPr>
            <w:noProof/>
            <w:webHidden/>
          </w:rPr>
          <w:tab/>
        </w:r>
        <w:r w:rsidR="00BC0CF9">
          <w:rPr>
            <w:noProof/>
            <w:webHidden/>
          </w:rPr>
          <w:fldChar w:fldCharType="begin"/>
        </w:r>
        <w:r w:rsidR="00BC0CF9">
          <w:rPr>
            <w:noProof/>
            <w:webHidden/>
          </w:rPr>
          <w:instrText xml:space="preserve"> PAGEREF _Toc56332543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387CB9EA" w14:textId="0111BE29" w:rsidR="00BC0CF9" w:rsidRDefault="004F4E54">
      <w:pPr>
        <w:pStyle w:val="TOC3"/>
        <w:tabs>
          <w:tab w:val="left" w:pos="720"/>
          <w:tab w:val="right" w:pos="10790"/>
        </w:tabs>
        <w:rPr>
          <w:rFonts w:eastAsiaTheme="minorEastAsia" w:cstheme="minorBidi"/>
          <w:noProof/>
          <w:sz w:val="24"/>
          <w:szCs w:val="24"/>
        </w:rPr>
      </w:pPr>
      <w:hyperlink w:anchor="_Toc56332544" w:history="1">
        <w:r w:rsidR="00BC0CF9" w:rsidRPr="000926F1">
          <w:rPr>
            <w:rStyle w:val="Hyperlink"/>
            <w:noProof/>
          </w:rPr>
          <w:t>D.</w:t>
        </w:r>
        <w:r w:rsidR="00BC0CF9">
          <w:rPr>
            <w:rFonts w:eastAsiaTheme="minorEastAsia" w:cstheme="minorBidi"/>
            <w:noProof/>
            <w:sz w:val="24"/>
            <w:szCs w:val="24"/>
          </w:rPr>
          <w:tab/>
        </w:r>
        <w:r w:rsidR="00BC0CF9" w:rsidRPr="000926F1">
          <w:rPr>
            <w:rStyle w:val="Hyperlink"/>
            <w:noProof/>
          </w:rPr>
          <w:t>Reserved (Cooperative Agreement)</w:t>
        </w:r>
        <w:r w:rsidR="00BC0CF9">
          <w:rPr>
            <w:noProof/>
            <w:webHidden/>
          </w:rPr>
          <w:tab/>
        </w:r>
        <w:r w:rsidR="00BC0CF9">
          <w:rPr>
            <w:noProof/>
            <w:webHidden/>
          </w:rPr>
          <w:fldChar w:fldCharType="begin"/>
        </w:r>
        <w:r w:rsidR="00BC0CF9">
          <w:rPr>
            <w:noProof/>
            <w:webHidden/>
          </w:rPr>
          <w:instrText xml:space="preserve"> PAGEREF _Toc56332544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23F51489" w14:textId="7082454F" w:rsidR="00BC0CF9" w:rsidRDefault="004F4E54">
      <w:pPr>
        <w:pStyle w:val="TOC3"/>
        <w:tabs>
          <w:tab w:val="left" w:pos="720"/>
          <w:tab w:val="right" w:pos="10790"/>
        </w:tabs>
        <w:rPr>
          <w:rFonts w:eastAsiaTheme="minorEastAsia" w:cstheme="minorBidi"/>
          <w:noProof/>
          <w:sz w:val="24"/>
          <w:szCs w:val="24"/>
        </w:rPr>
      </w:pPr>
      <w:hyperlink w:anchor="_Toc56332545" w:history="1">
        <w:r w:rsidR="00BC0CF9" w:rsidRPr="000926F1">
          <w:rPr>
            <w:rStyle w:val="Hyperlink"/>
            <w:noProof/>
          </w:rPr>
          <w:t>E.</w:t>
        </w:r>
        <w:r w:rsidR="00BC0CF9">
          <w:rPr>
            <w:rFonts w:eastAsiaTheme="minorEastAsia" w:cstheme="minorBidi"/>
            <w:noProof/>
            <w:sz w:val="24"/>
            <w:szCs w:val="24"/>
          </w:rPr>
          <w:tab/>
        </w:r>
        <w:r w:rsidR="00BC0CF9" w:rsidRPr="000926F1">
          <w:rPr>
            <w:rStyle w:val="Hyperlink"/>
            <w:noProof/>
          </w:rPr>
          <w:t>Solicitation Schedule</w:t>
        </w:r>
        <w:r w:rsidR="00BC0CF9">
          <w:rPr>
            <w:noProof/>
            <w:webHidden/>
          </w:rPr>
          <w:tab/>
        </w:r>
        <w:r w:rsidR="00BC0CF9">
          <w:rPr>
            <w:noProof/>
            <w:webHidden/>
          </w:rPr>
          <w:fldChar w:fldCharType="begin"/>
        </w:r>
        <w:r w:rsidR="00BC0CF9">
          <w:rPr>
            <w:noProof/>
            <w:webHidden/>
          </w:rPr>
          <w:instrText xml:space="preserve"> PAGEREF _Toc56332545 \h </w:instrText>
        </w:r>
        <w:r w:rsidR="00BC0CF9">
          <w:rPr>
            <w:noProof/>
            <w:webHidden/>
          </w:rPr>
        </w:r>
        <w:r w:rsidR="00BC0CF9">
          <w:rPr>
            <w:noProof/>
            <w:webHidden/>
          </w:rPr>
          <w:fldChar w:fldCharType="separate"/>
        </w:r>
        <w:r w:rsidR="003F07E9">
          <w:rPr>
            <w:noProof/>
            <w:webHidden/>
          </w:rPr>
          <w:t>1</w:t>
        </w:r>
        <w:r w:rsidR="00BC0CF9">
          <w:rPr>
            <w:noProof/>
            <w:webHidden/>
          </w:rPr>
          <w:fldChar w:fldCharType="end"/>
        </w:r>
      </w:hyperlink>
    </w:p>
    <w:p w14:paraId="0C218D09" w14:textId="20D20EF6" w:rsidR="00BC0CF9" w:rsidRDefault="004F4E54">
      <w:pPr>
        <w:pStyle w:val="TOC3"/>
        <w:tabs>
          <w:tab w:val="left" w:pos="720"/>
          <w:tab w:val="right" w:pos="10790"/>
        </w:tabs>
        <w:rPr>
          <w:rFonts w:eastAsiaTheme="minorEastAsia" w:cstheme="minorBidi"/>
          <w:noProof/>
          <w:sz w:val="24"/>
          <w:szCs w:val="24"/>
        </w:rPr>
      </w:pPr>
      <w:hyperlink w:anchor="_Toc56332546" w:history="1">
        <w:r w:rsidR="00BC0CF9" w:rsidRPr="000926F1">
          <w:rPr>
            <w:rStyle w:val="Hyperlink"/>
            <w:noProof/>
          </w:rPr>
          <w:t>F.</w:t>
        </w:r>
        <w:r w:rsidR="00BC0CF9">
          <w:rPr>
            <w:rFonts w:eastAsiaTheme="minorEastAsia" w:cstheme="minorBidi"/>
            <w:noProof/>
            <w:sz w:val="24"/>
            <w:szCs w:val="24"/>
          </w:rPr>
          <w:tab/>
        </w:r>
        <w:r w:rsidR="00BC0CF9" w:rsidRPr="000926F1">
          <w:rPr>
            <w:rStyle w:val="Hyperlink"/>
            <w:noProof/>
          </w:rPr>
          <w:t>How to Register as a City Supplier</w:t>
        </w:r>
        <w:r w:rsidR="00BC0CF9">
          <w:rPr>
            <w:noProof/>
            <w:webHidden/>
          </w:rPr>
          <w:tab/>
        </w:r>
        <w:r w:rsidR="00BC0CF9">
          <w:rPr>
            <w:noProof/>
            <w:webHidden/>
          </w:rPr>
          <w:fldChar w:fldCharType="begin"/>
        </w:r>
        <w:r w:rsidR="00BC0CF9">
          <w:rPr>
            <w:noProof/>
            <w:webHidden/>
          </w:rPr>
          <w:instrText xml:space="preserve"> PAGEREF _Toc56332546 \h </w:instrText>
        </w:r>
        <w:r w:rsidR="00BC0CF9">
          <w:rPr>
            <w:noProof/>
            <w:webHidden/>
          </w:rPr>
        </w:r>
        <w:r w:rsidR="00BC0CF9">
          <w:rPr>
            <w:noProof/>
            <w:webHidden/>
          </w:rPr>
          <w:fldChar w:fldCharType="separate"/>
        </w:r>
        <w:r w:rsidR="003F07E9">
          <w:rPr>
            <w:noProof/>
            <w:webHidden/>
          </w:rPr>
          <w:t>2</w:t>
        </w:r>
        <w:r w:rsidR="00BC0CF9">
          <w:rPr>
            <w:noProof/>
            <w:webHidden/>
          </w:rPr>
          <w:fldChar w:fldCharType="end"/>
        </w:r>
      </w:hyperlink>
    </w:p>
    <w:p w14:paraId="7E2C4DC2" w14:textId="26B6F144" w:rsidR="00BC0CF9" w:rsidRDefault="004F4E54">
      <w:pPr>
        <w:pStyle w:val="TOC3"/>
        <w:tabs>
          <w:tab w:val="left" w:pos="720"/>
          <w:tab w:val="right" w:pos="10790"/>
        </w:tabs>
        <w:rPr>
          <w:rFonts w:eastAsiaTheme="minorEastAsia" w:cstheme="minorBidi"/>
          <w:noProof/>
          <w:sz w:val="24"/>
          <w:szCs w:val="24"/>
        </w:rPr>
      </w:pPr>
      <w:hyperlink w:anchor="_Toc56332547" w:history="1">
        <w:r w:rsidR="00BC0CF9" w:rsidRPr="000926F1">
          <w:rPr>
            <w:rStyle w:val="Hyperlink"/>
            <w:noProof/>
          </w:rPr>
          <w:t>G.</w:t>
        </w:r>
        <w:r w:rsidR="00BC0CF9">
          <w:rPr>
            <w:rFonts w:eastAsiaTheme="minorEastAsia" w:cstheme="minorBidi"/>
            <w:noProof/>
            <w:sz w:val="24"/>
            <w:szCs w:val="24"/>
          </w:rPr>
          <w:tab/>
        </w:r>
        <w:r w:rsidR="00BC0CF9" w:rsidRPr="000926F1">
          <w:rPr>
            <w:rStyle w:val="Hyperlink"/>
            <w:noProof/>
          </w:rPr>
          <w:t>Proposal Questions and Submissions</w:t>
        </w:r>
        <w:r w:rsidR="00BC0CF9">
          <w:rPr>
            <w:noProof/>
            <w:webHidden/>
          </w:rPr>
          <w:tab/>
        </w:r>
        <w:r w:rsidR="00BC0CF9">
          <w:rPr>
            <w:noProof/>
            <w:webHidden/>
          </w:rPr>
          <w:fldChar w:fldCharType="begin"/>
        </w:r>
        <w:r w:rsidR="00BC0CF9">
          <w:rPr>
            <w:noProof/>
            <w:webHidden/>
          </w:rPr>
          <w:instrText xml:space="preserve"> PAGEREF _Toc56332547 \h </w:instrText>
        </w:r>
        <w:r w:rsidR="00BC0CF9">
          <w:rPr>
            <w:noProof/>
            <w:webHidden/>
          </w:rPr>
        </w:r>
        <w:r w:rsidR="00BC0CF9">
          <w:rPr>
            <w:noProof/>
            <w:webHidden/>
          </w:rPr>
          <w:fldChar w:fldCharType="separate"/>
        </w:r>
        <w:r w:rsidR="003F07E9">
          <w:rPr>
            <w:noProof/>
            <w:webHidden/>
          </w:rPr>
          <w:t>2</w:t>
        </w:r>
        <w:r w:rsidR="00BC0CF9">
          <w:rPr>
            <w:noProof/>
            <w:webHidden/>
          </w:rPr>
          <w:fldChar w:fldCharType="end"/>
        </w:r>
      </w:hyperlink>
    </w:p>
    <w:p w14:paraId="04B0143A" w14:textId="20E5F42E" w:rsidR="00BC0CF9" w:rsidRDefault="004F4E54">
      <w:pPr>
        <w:pStyle w:val="TOC3"/>
        <w:tabs>
          <w:tab w:val="left" w:pos="720"/>
          <w:tab w:val="right" w:pos="10790"/>
        </w:tabs>
        <w:rPr>
          <w:rFonts w:eastAsiaTheme="minorEastAsia" w:cstheme="minorBidi"/>
          <w:noProof/>
          <w:sz w:val="24"/>
          <w:szCs w:val="24"/>
        </w:rPr>
      </w:pPr>
      <w:hyperlink w:anchor="_Toc56332548" w:history="1">
        <w:r w:rsidR="00BC0CF9" w:rsidRPr="000926F1">
          <w:rPr>
            <w:rStyle w:val="Hyperlink"/>
            <w:noProof/>
          </w:rPr>
          <w:t>H.</w:t>
        </w:r>
        <w:r w:rsidR="00BC0CF9">
          <w:rPr>
            <w:rFonts w:eastAsiaTheme="minorEastAsia" w:cstheme="minorBidi"/>
            <w:noProof/>
            <w:sz w:val="24"/>
            <w:szCs w:val="24"/>
          </w:rPr>
          <w:tab/>
        </w:r>
        <w:r w:rsidR="00BC0CF9" w:rsidRPr="000926F1">
          <w:rPr>
            <w:rStyle w:val="Hyperlink"/>
            <w:noProof/>
          </w:rPr>
          <w:t>Contract Negotiations</w:t>
        </w:r>
        <w:r w:rsidR="00BC0CF9">
          <w:rPr>
            <w:noProof/>
            <w:webHidden/>
          </w:rPr>
          <w:tab/>
        </w:r>
        <w:r w:rsidR="00BC0CF9">
          <w:rPr>
            <w:noProof/>
            <w:webHidden/>
          </w:rPr>
          <w:fldChar w:fldCharType="begin"/>
        </w:r>
        <w:r w:rsidR="00BC0CF9">
          <w:rPr>
            <w:noProof/>
            <w:webHidden/>
          </w:rPr>
          <w:instrText xml:space="preserve"> PAGEREF _Toc56332548 \h </w:instrText>
        </w:r>
        <w:r w:rsidR="00BC0CF9">
          <w:rPr>
            <w:noProof/>
            <w:webHidden/>
          </w:rPr>
        </w:r>
        <w:r w:rsidR="00BC0CF9">
          <w:rPr>
            <w:noProof/>
            <w:webHidden/>
          </w:rPr>
          <w:fldChar w:fldCharType="separate"/>
        </w:r>
        <w:r w:rsidR="003F07E9">
          <w:rPr>
            <w:noProof/>
            <w:webHidden/>
          </w:rPr>
          <w:t>3</w:t>
        </w:r>
        <w:r w:rsidR="00BC0CF9">
          <w:rPr>
            <w:noProof/>
            <w:webHidden/>
          </w:rPr>
          <w:fldChar w:fldCharType="end"/>
        </w:r>
      </w:hyperlink>
    </w:p>
    <w:p w14:paraId="72049536" w14:textId="03EDBB83" w:rsidR="00BC0CF9" w:rsidRDefault="004F4E54">
      <w:pPr>
        <w:pStyle w:val="TOC3"/>
        <w:tabs>
          <w:tab w:val="left" w:pos="720"/>
          <w:tab w:val="right" w:pos="10790"/>
        </w:tabs>
        <w:rPr>
          <w:rFonts w:eastAsiaTheme="minorEastAsia" w:cstheme="minorBidi"/>
          <w:noProof/>
          <w:sz w:val="24"/>
          <w:szCs w:val="24"/>
        </w:rPr>
      </w:pPr>
      <w:hyperlink w:anchor="_Toc56332549" w:history="1">
        <w:r w:rsidR="00BC0CF9" w:rsidRPr="000926F1">
          <w:rPr>
            <w:rStyle w:val="Hyperlink"/>
            <w:noProof/>
          </w:rPr>
          <w:t>I.</w:t>
        </w:r>
        <w:r w:rsidR="00BC0CF9">
          <w:rPr>
            <w:rFonts w:eastAsiaTheme="minorEastAsia" w:cstheme="minorBidi"/>
            <w:noProof/>
            <w:sz w:val="24"/>
            <w:szCs w:val="24"/>
          </w:rPr>
          <w:tab/>
        </w:r>
        <w:r w:rsidR="00BC0CF9" w:rsidRPr="000926F1">
          <w:rPr>
            <w:rStyle w:val="Hyperlink"/>
            <w:noProof/>
          </w:rPr>
          <w:t>Protest Procedures</w:t>
        </w:r>
        <w:r w:rsidR="00BC0CF9">
          <w:rPr>
            <w:noProof/>
            <w:webHidden/>
          </w:rPr>
          <w:tab/>
        </w:r>
        <w:r w:rsidR="00BC0CF9">
          <w:rPr>
            <w:noProof/>
            <w:webHidden/>
          </w:rPr>
          <w:fldChar w:fldCharType="begin"/>
        </w:r>
        <w:r w:rsidR="00BC0CF9">
          <w:rPr>
            <w:noProof/>
            <w:webHidden/>
          </w:rPr>
          <w:instrText xml:space="preserve"> PAGEREF _Toc56332549 \h </w:instrText>
        </w:r>
        <w:r w:rsidR="00BC0CF9">
          <w:rPr>
            <w:noProof/>
            <w:webHidden/>
          </w:rPr>
        </w:r>
        <w:r w:rsidR="00BC0CF9">
          <w:rPr>
            <w:noProof/>
            <w:webHidden/>
          </w:rPr>
          <w:fldChar w:fldCharType="separate"/>
        </w:r>
        <w:r w:rsidR="003F07E9">
          <w:rPr>
            <w:noProof/>
            <w:webHidden/>
          </w:rPr>
          <w:t>3</w:t>
        </w:r>
        <w:r w:rsidR="00BC0CF9">
          <w:rPr>
            <w:noProof/>
            <w:webHidden/>
          </w:rPr>
          <w:fldChar w:fldCharType="end"/>
        </w:r>
      </w:hyperlink>
    </w:p>
    <w:p w14:paraId="34DD35E6" w14:textId="60DDE971" w:rsidR="00BC0CF9" w:rsidRDefault="004F4E54">
      <w:pPr>
        <w:pStyle w:val="TOC2"/>
        <w:tabs>
          <w:tab w:val="left" w:pos="480"/>
          <w:tab w:val="right" w:pos="10790"/>
        </w:tabs>
        <w:rPr>
          <w:rFonts w:eastAsiaTheme="minorEastAsia" w:cstheme="minorBidi"/>
          <w:b w:val="0"/>
          <w:bCs w:val="0"/>
          <w:noProof/>
          <w:sz w:val="24"/>
          <w:szCs w:val="24"/>
        </w:rPr>
      </w:pPr>
      <w:hyperlink w:anchor="_Toc56332550" w:history="1">
        <w:r w:rsidR="00BC0CF9" w:rsidRPr="000926F1">
          <w:rPr>
            <w:rStyle w:val="Hyperlink"/>
            <w:noProof/>
          </w:rPr>
          <w:t>II.</w:t>
        </w:r>
        <w:r w:rsidR="00BC0CF9">
          <w:rPr>
            <w:rFonts w:eastAsiaTheme="minorEastAsia" w:cstheme="minorBidi"/>
            <w:b w:val="0"/>
            <w:bCs w:val="0"/>
            <w:noProof/>
            <w:sz w:val="24"/>
            <w:szCs w:val="24"/>
          </w:rPr>
          <w:tab/>
        </w:r>
        <w:r w:rsidR="00BC0CF9" w:rsidRPr="000926F1">
          <w:rPr>
            <w:rStyle w:val="Hyperlink"/>
            <w:noProof/>
          </w:rPr>
          <w:t>City’s Social Policy Requirements</w:t>
        </w:r>
        <w:r w:rsidR="00BC0CF9">
          <w:rPr>
            <w:noProof/>
            <w:webHidden/>
          </w:rPr>
          <w:tab/>
        </w:r>
        <w:r w:rsidR="00BC0CF9">
          <w:rPr>
            <w:noProof/>
            <w:webHidden/>
          </w:rPr>
          <w:fldChar w:fldCharType="begin"/>
        </w:r>
        <w:r w:rsidR="00BC0CF9">
          <w:rPr>
            <w:noProof/>
            <w:webHidden/>
          </w:rPr>
          <w:instrText xml:space="preserve"> PAGEREF _Toc56332550 \h </w:instrText>
        </w:r>
        <w:r w:rsidR="00BC0CF9">
          <w:rPr>
            <w:noProof/>
            <w:webHidden/>
          </w:rPr>
        </w:r>
        <w:r w:rsidR="00BC0CF9">
          <w:rPr>
            <w:noProof/>
            <w:webHidden/>
          </w:rPr>
          <w:fldChar w:fldCharType="separate"/>
        </w:r>
        <w:r w:rsidR="003F07E9">
          <w:rPr>
            <w:noProof/>
            <w:webHidden/>
          </w:rPr>
          <w:t>4</w:t>
        </w:r>
        <w:r w:rsidR="00BC0CF9">
          <w:rPr>
            <w:noProof/>
            <w:webHidden/>
          </w:rPr>
          <w:fldChar w:fldCharType="end"/>
        </w:r>
      </w:hyperlink>
    </w:p>
    <w:p w14:paraId="25698702" w14:textId="1AFA351D" w:rsidR="00BC0CF9" w:rsidRDefault="004F4E54">
      <w:pPr>
        <w:pStyle w:val="TOC3"/>
        <w:tabs>
          <w:tab w:val="left" w:pos="720"/>
          <w:tab w:val="right" w:pos="10790"/>
        </w:tabs>
        <w:rPr>
          <w:rFonts w:eastAsiaTheme="minorEastAsia" w:cstheme="minorBidi"/>
          <w:noProof/>
          <w:sz w:val="24"/>
          <w:szCs w:val="24"/>
        </w:rPr>
      </w:pPr>
      <w:hyperlink w:anchor="_Toc56332551"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Contractors Unable to do Business with the City</w:t>
        </w:r>
        <w:r w:rsidR="00BC0CF9">
          <w:rPr>
            <w:noProof/>
            <w:webHidden/>
          </w:rPr>
          <w:tab/>
        </w:r>
        <w:r w:rsidR="00BC0CF9">
          <w:rPr>
            <w:noProof/>
            <w:webHidden/>
          </w:rPr>
          <w:fldChar w:fldCharType="begin"/>
        </w:r>
        <w:r w:rsidR="00BC0CF9">
          <w:rPr>
            <w:noProof/>
            <w:webHidden/>
          </w:rPr>
          <w:instrText xml:space="preserve"> PAGEREF _Toc56332551 \h </w:instrText>
        </w:r>
        <w:r w:rsidR="00BC0CF9">
          <w:rPr>
            <w:noProof/>
            <w:webHidden/>
          </w:rPr>
        </w:r>
        <w:r w:rsidR="00BC0CF9">
          <w:rPr>
            <w:noProof/>
            <w:webHidden/>
          </w:rPr>
          <w:fldChar w:fldCharType="separate"/>
        </w:r>
        <w:r w:rsidR="003F07E9">
          <w:rPr>
            <w:noProof/>
            <w:webHidden/>
          </w:rPr>
          <w:t>4</w:t>
        </w:r>
        <w:r w:rsidR="00BC0CF9">
          <w:rPr>
            <w:noProof/>
            <w:webHidden/>
          </w:rPr>
          <w:fldChar w:fldCharType="end"/>
        </w:r>
      </w:hyperlink>
    </w:p>
    <w:p w14:paraId="5C6D1205" w14:textId="6E6F71A9" w:rsidR="00BC0CF9" w:rsidRDefault="004F4E54">
      <w:pPr>
        <w:pStyle w:val="TOC3"/>
        <w:tabs>
          <w:tab w:val="left" w:pos="720"/>
          <w:tab w:val="right" w:pos="10790"/>
        </w:tabs>
        <w:rPr>
          <w:rFonts w:eastAsiaTheme="minorEastAsia" w:cstheme="minorBidi"/>
          <w:noProof/>
          <w:sz w:val="24"/>
          <w:szCs w:val="24"/>
        </w:rPr>
      </w:pPr>
      <w:hyperlink w:anchor="_Toc56332552"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Reserved.  (Payment of Prevailing Wage)</w:t>
        </w:r>
        <w:r w:rsidR="00BC0CF9">
          <w:rPr>
            <w:noProof/>
            <w:webHidden/>
          </w:rPr>
          <w:tab/>
        </w:r>
        <w:r w:rsidR="00BC0CF9">
          <w:rPr>
            <w:noProof/>
            <w:webHidden/>
          </w:rPr>
          <w:fldChar w:fldCharType="begin"/>
        </w:r>
        <w:r w:rsidR="00BC0CF9">
          <w:rPr>
            <w:noProof/>
            <w:webHidden/>
          </w:rPr>
          <w:instrText xml:space="preserve"> PAGEREF _Toc56332552 \h </w:instrText>
        </w:r>
        <w:r w:rsidR="00BC0CF9">
          <w:rPr>
            <w:noProof/>
            <w:webHidden/>
          </w:rPr>
        </w:r>
        <w:r w:rsidR="00BC0CF9">
          <w:rPr>
            <w:noProof/>
            <w:webHidden/>
          </w:rPr>
          <w:fldChar w:fldCharType="separate"/>
        </w:r>
        <w:r w:rsidR="003F07E9">
          <w:rPr>
            <w:noProof/>
            <w:webHidden/>
          </w:rPr>
          <w:t>5</w:t>
        </w:r>
        <w:r w:rsidR="00BC0CF9">
          <w:rPr>
            <w:noProof/>
            <w:webHidden/>
          </w:rPr>
          <w:fldChar w:fldCharType="end"/>
        </w:r>
      </w:hyperlink>
    </w:p>
    <w:p w14:paraId="5F592FCB" w14:textId="6F9CE9F3" w:rsidR="00BC0CF9" w:rsidRDefault="004F4E54">
      <w:pPr>
        <w:pStyle w:val="TOC3"/>
        <w:tabs>
          <w:tab w:val="left" w:pos="720"/>
          <w:tab w:val="right" w:pos="10790"/>
        </w:tabs>
        <w:rPr>
          <w:rFonts w:eastAsiaTheme="minorEastAsia" w:cstheme="minorBidi"/>
          <w:noProof/>
          <w:sz w:val="24"/>
          <w:szCs w:val="24"/>
        </w:rPr>
      </w:pPr>
      <w:hyperlink w:anchor="_Toc56332553"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Health Care Accountability Ordinance</w:t>
        </w:r>
        <w:r w:rsidR="00BC0CF9">
          <w:rPr>
            <w:noProof/>
            <w:webHidden/>
          </w:rPr>
          <w:tab/>
        </w:r>
        <w:r w:rsidR="00BC0CF9">
          <w:rPr>
            <w:noProof/>
            <w:webHidden/>
          </w:rPr>
          <w:fldChar w:fldCharType="begin"/>
        </w:r>
        <w:r w:rsidR="00BC0CF9">
          <w:rPr>
            <w:noProof/>
            <w:webHidden/>
          </w:rPr>
          <w:instrText xml:space="preserve"> PAGEREF _Toc56332553 \h </w:instrText>
        </w:r>
        <w:r w:rsidR="00BC0CF9">
          <w:rPr>
            <w:noProof/>
            <w:webHidden/>
          </w:rPr>
        </w:r>
        <w:r w:rsidR="00BC0CF9">
          <w:rPr>
            <w:noProof/>
            <w:webHidden/>
          </w:rPr>
          <w:fldChar w:fldCharType="separate"/>
        </w:r>
        <w:r w:rsidR="003F07E9">
          <w:rPr>
            <w:noProof/>
            <w:webHidden/>
          </w:rPr>
          <w:t>5</w:t>
        </w:r>
        <w:r w:rsidR="00BC0CF9">
          <w:rPr>
            <w:noProof/>
            <w:webHidden/>
          </w:rPr>
          <w:fldChar w:fldCharType="end"/>
        </w:r>
      </w:hyperlink>
    </w:p>
    <w:p w14:paraId="7B8B60C0" w14:textId="214367D0" w:rsidR="00BC0CF9" w:rsidRDefault="004F4E54">
      <w:pPr>
        <w:pStyle w:val="TOC3"/>
        <w:tabs>
          <w:tab w:val="left" w:pos="720"/>
          <w:tab w:val="right" w:pos="10790"/>
        </w:tabs>
        <w:rPr>
          <w:rFonts w:eastAsiaTheme="minorEastAsia" w:cstheme="minorBidi"/>
          <w:noProof/>
          <w:sz w:val="24"/>
          <w:szCs w:val="24"/>
        </w:rPr>
      </w:pPr>
      <w:hyperlink w:anchor="_Toc56332554" w:history="1">
        <w:r w:rsidR="00BC0CF9" w:rsidRPr="000926F1">
          <w:rPr>
            <w:rStyle w:val="Hyperlink"/>
            <w:noProof/>
          </w:rPr>
          <w:t>D.</w:t>
        </w:r>
        <w:r w:rsidR="00BC0CF9">
          <w:rPr>
            <w:rFonts w:eastAsiaTheme="minorEastAsia" w:cstheme="minorBidi"/>
            <w:noProof/>
            <w:sz w:val="24"/>
            <w:szCs w:val="24"/>
          </w:rPr>
          <w:tab/>
        </w:r>
        <w:r w:rsidR="00BC0CF9" w:rsidRPr="000926F1">
          <w:rPr>
            <w:rStyle w:val="Hyperlink"/>
            <w:noProof/>
          </w:rPr>
          <w:t>Minimum Compensation Ordinance</w:t>
        </w:r>
        <w:r w:rsidR="00BC0CF9">
          <w:rPr>
            <w:noProof/>
            <w:webHidden/>
          </w:rPr>
          <w:tab/>
        </w:r>
        <w:r w:rsidR="00BC0CF9">
          <w:rPr>
            <w:noProof/>
            <w:webHidden/>
          </w:rPr>
          <w:fldChar w:fldCharType="begin"/>
        </w:r>
        <w:r w:rsidR="00BC0CF9">
          <w:rPr>
            <w:noProof/>
            <w:webHidden/>
          </w:rPr>
          <w:instrText xml:space="preserve"> PAGEREF _Toc56332554 \h </w:instrText>
        </w:r>
        <w:r w:rsidR="00BC0CF9">
          <w:rPr>
            <w:noProof/>
            <w:webHidden/>
          </w:rPr>
        </w:r>
        <w:r w:rsidR="00BC0CF9">
          <w:rPr>
            <w:noProof/>
            <w:webHidden/>
          </w:rPr>
          <w:fldChar w:fldCharType="separate"/>
        </w:r>
        <w:r w:rsidR="003F07E9">
          <w:rPr>
            <w:noProof/>
            <w:webHidden/>
          </w:rPr>
          <w:t>5</w:t>
        </w:r>
        <w:r w:rsidR="00BC0CF9">
          <w:rPr>
            <w:noProof/>
            <w:webHidden/>
          </w:rPr>
          <w:fldChar w:fldCharType="end"/>
        </w:r>
      </w:hyperlink>
    </w:p>
    <w:p w14:paraId="2D0B9612" w14:textId="385124D2" w:rsidR="00BC0CF9" w:rsidRDefault="004F4E54">
      <w:pPr>
        <w:pStyle w:val="TOC3"/>
        <w:tabs>
          <w:tab w:val="left" w:pos="720"/>
          <w:tab w:val="right" w:pos="10790"/>
        </w:tabs>
        <w:rPr>
          <w:rFonts w:eastAsiaTheme="minorEastAsia" w:cstheme="minorBidi"/>
          <w:noProof/>
          <w:sz w:val="24"/>
          <w:szCs w:val="24"/>
        </w:rPr>
      </w:pPr>
      <w:hyperlink w:anchor="_Toc56332555" w:history="1">
        <w:r w:rsidR="00BC0CF9" w:rsidRPr="000926F1">
          <w:rPr>
            <w:rStyle w:val="Hyperlink"/>
            <w:noProof/>
          </w:rPr>
          <w:t>E.</w:t>
        </w:r>
        <w:r w:rsidR="00BC0CF9">
          <w:rPr>
            <w:rFonts w:eastAsiaTheme="minorEastAsia" w:cstheme="minorBidi"/>
            <w:noProof/>
            <w:sz w:val="24"/>
            <w:szCs w:val="24"/>
          </w:rPr>
          <w:tab/>
        </w:r>
        <w:r w:rsidR="00BC0CF9" w:rsidRPr="000926F1">
          <w:rPr>
            <w:rStyle w:val="Hyperlink"/>
            <w:noProof/>
          </w:rPr>
          <w:t>First Source Hiring Program</w:t>
        </w:r>
        <w:r w:rsidR="00BC0CF9">
          <w:rPr>
            <w:noProof/>
            <w:webHidden/>
          </w:rPr>
          <w:tab/>
        </w:r>
        <w:r w:rsidR="00BC0CF9">
          <w:rPr>
            <w:noProof/>
            <w:webHidden/>
          </w:rPr>
          <w:fldChar w:fldCharType="begin"/>
        </w:r>
        <w:r w:rsidR="00BC0CF9">
          <w:rPr>
            <w:noProof/>
            <w:webHidden/>
          </w:rPr>
          <w:instrText xml:space="preserve"> PAGEREF _Toc56332555 \h </w:instrText>
        </w:r>
        <w:r w:rsidR="00BC0CF9">
          <w:rPr>
            <w:noProof/>
            <w:webHidden/>
          </w:rPr>
        </w:r>
        <w:r w:rsidR="00BC0CF9">
          <w:rPr>
            <w:noProof/>
            <w:webHidden/>
          </w:rPr>
          <w:fldChar w:fldCharType="separate"/>
        </w:r>
        <w:r w:rsidR="003F07E9">
          <w:rPr>
            <w:noProof/>
            <w:webHidden/>
          </w:rPr>
          <w:t>6</w:t>
        </w:r>
        <w:r w:rsidR="00BC0CF9">
          <w:rPr>
            <w:noProof/>
            <w:webHidden/>
          </w:rPr>
          <w:fldChar w:fldCharType="end"/>
        </w:r>
      </w:hyperlink>
    </w:p>
    <w:p w14:paraId="3088EECE" w14:textId="09619482" w:rsidR="00BC0CF9" w:rsidRDefault="004F4E54">
      <w:pPr>
        <w:pStyle w:val="TOC3"/>
        <w:tabs>
          <w:tab w:val="left" w:pos="720"/>
          <w:tab w:val="right" w:pos="10790"/>
        </w:tabs>
        <w:rPr>
          <w:rFonts w:eastAsiaTheme="minorEastAsia" w:cstheme="minorBidi"/>
          <w:noProof/>
          <w:sz w:val="24"/>
          <w:szCs w:val="24"/>
        </w:rPr>
      </w:pPr>
      <w:hyperlink w:anchor="_Toc56332556" w:history="1">
        <w:r w:rsidR="00BC0CF9" w:rsidRPr="000926F1">
          <w:rPr>
            <w:rStyle w:val="Hyperlink"/>
            <w:noProof/>
          </w:rPr>
          <w:t>F.</w:t>
        </w:r>
        <w:r w:rsidR="00BC0CF9">
          <w:rPr>
            <w:rFonts w:eastAsiaTheme="minorEastAsia" w:cstheme="minorBidi"/>
            <w:noProof/>
            <w:sz w:val="24"/>
            <w:szCs w:val="24"/>
          </w:rPr>
          <w:tab/>
        </w:r>
        <w:r w:rsidR="00BC0CF9" w:rsidRPr="000926F1">
          <w:rPr>
            <w:rStyle w:val="Hyperlink"/>
            <w:noProof/>
          </w:rPr>
          <w:t>Local Business Enterprise Rating Bonus and Bid Discounts</w:t>
        </w:r>
        <w:r w:rsidR="00BC0CF9">
          <w:rPr>
            <w:noProof/>
            <w:webHidden/>
          </w:rPr>
          <w:tab/>
        </w:r>
        <w:r w:rsidR="00BC0CF9">
          <w:rPr>
            <w:noProof/>
            <w:webHidden/>
          </w:rPr>
          <w:fldChar w:fldCharType="begin"/>
        </w:r>
        <w:r w:rsidR="00BC0CF9">
          <w:rPr>
            <w:noProof/>
            <w:webHidden/>
          </w:rPr>
          <w:instrText xml:space="preserve"> PAGEREF _Toc56332556 \h </w:instrText>
        </w:r>
        <w:r w:rsidR="00BC0CF9">
          <w:rPr>
            <w:noProof/>
            <w:webHidden/>
          </w:rPr>
        </w:r>
        <w:r w:rsidR="00BC0CF9">
          <w:rPr>
            <w:noProof/>
            <w:webHidden/>
          </w:rPr>
          <w:fldChar w:fldCharType="separate"/>
        </w:r>
        <w:r w:rsidR="003F07E9">
          <w:rPr>
            <w:noProof/>
            <w:webHidden/>
          </w:rPr>
          <w:t>6</w:t>
        </w:r>
        <w:r w:rsidR="00BC0CF9">
          <w:rPr>
            <w:noProof/>
            <w:webHidden/>
          </w:rPr>
          <w:fldChar w:fldCharType="end"/>
        </w:r>
      </w:hyperlink>
    </w:p>
    <w:p w14:paraId="103E2C81" w14:textId="12931DC9" w:rsidR="00BC0CF9" w:rsidRDefault="004F4E54">
      <w:pPr>
        <w:pStyle w:val="TOC3"/>
        <w:tabs>
          <w:tab w:val="left" w:pos="720"/>
          <w:tab w:val="right" w:pos="10790"/>
        </w:tabs>
        <w:rPr>
          <w:rFonts w:eastAsiaTheme="minorEastAsia" w:cstheme="minorBidi"/>
          <w:noProof/>
          <w:sz w:val="24"/>
          <w:szCs w:val="24"/>
        </w:rPr>
      </w:pPr>
      <w:hyperlink w:anchor="_Toc56332557" w:history="1">
        <w:r w:rsidR="00BC0CF9" w:rsidRPr="000926F1">
          <w:rPr>
            <w:rStyle w:val="Hyperlink"/>
            <w:noProof/>
          </w:rPr>
          <w:t>G.</w:t>
        </w:r>
        <w:r w:rsidR="00BC0CF9">
          <w:rPr>
            <w:rFonts w:eastAsiaTheme="minorEastAsia" w:cstheme="minorBidi"/>
            <w:noProof/>
            <w:sz w:val="24"/>
            <w:szCs w:val="24"/>
          </w:rPr>
          <w:tab/>
        </w:r>
        <w:r w:rsidR="00BC0CF9" w:rsidRPr="000926F1">
          <w:rPr>
            <w:rStyle w:val="Hyperlink"/>
            <w:noProof/>
          </w:rPr>
          <w:t>Local Business Enterprise Subcontracting Participation Requirement and Good Faith Outreach</w:t>
        </w:r>
        <w:r w:rsidR="00BC0CF9">
          <w:rPr>
            <w:noProof/>
            <w:webHidden/>
          </w:rPr>
          <w:tab/>
        </w:r>
        <w:r w:rsidR="00BC0CF9">
          <w:rPr>
            <w:noProof/>
            <w:webHidden/>
          </w:rPr>
          <w:fldChar w:fldCharType="begin"/>
        </w:r>
        <w:r w:rsidR="00BC0CF9">
          <w:rPr>
            <w:noProof/>
            <w:webHidden/>
          </w:rPr>
          <w:instrText xml:space="preserve"> PAGEREF _Toc56332557 \h </w:instrText>
        </w:r>
        <w:r w:rsidR="00BC0CF9">
          <w:rPr>
            <w:noProof/>
            <w:webHidden/>
          </w:rPr>
        </w:r>
        <w:r w:rsidR="00BC0CF9">
          <w:rPr>
            <w:noProof/>
            <w:webHidden/>
          </w:rPr>
          <w:fldChar w:fldCharType="separate"/>
        </w:r>
        <w:r w:rsidR="003F07E9">
          <w:rPr>
            <w:noProof/>
            <w:webHidden/>
          </w:rPr>
          <w:t>7</w:t>
        </w:r>
        <w:r w:rsidR="00BC0CF9">
          <w:rPr>
            <w:noProof/>
            <w:webHidden/>
          </w:rPr>
          <w:fldChar w:fldCharType="end"/>
        </w:r>
      </w:hyperlink>
    </w:p>
    <w:p w14:paraId="3C3E1845" w14:textId="2D8ABD5B" w:rsidR="00BC0CF9" w:rsidRDefault="004F4E54">
      <w:pPr>
        <w:pStyle w:val="TOC3"/>
        <w:tabs>
          <w:tab w:val="left" w:pos="720"/>
          <w:tab w:val="right" w:pos="10790"/>
        </w:tabs>
        <w:rPr>
          <w:rFonts w:eastAsiaTheme="minorEastAsia" w:cstheme="minorBidi"/>
          <w:noProof/>
          <w:sz w:val="24"/>
          <w:szCs w:val="24"/>
        </w:rPr>
      </w:pPr>
      <w:hyperlink w:anchor="_Toc56332558" w:history="1">
        <w:r w:rsidR="00BC0CF9" w:rsidRPr="000926F1">
          <w:rPr>
            <w:rStyle w:val="Hyperlink"/>
            <w:noProof/>
          </w:rPr>
          <w:t>H.</w:t>
        </w:r>
        <w:r w:rsidR="00BC0CF9">
          <w:rPr>
            <w:rFonts w:eastAsiaTheme="minorEastAsia" w:cstheme="minorBidi"/>
            <w:noProof/>
            <w:sz w:val="24"/>
            <w:szCs w:val="24"/>
          </w:rPr>
          <w:tab/>
        </w:r>
        <w:r w:rsidR="00BC0CF9" w:rsidRPr="000926F1">
          <w:rPr>
            <w:rStyle w:val="Hyperlink"/>
            <w:noProof/>
          </w:rPr>
          <w:t>Reserved. (Sweat Free Procurement)</w:t>
        </w:r>
        <w:r w:rsidR="00BC0CF9">
          <w:rPr>
            <w:noProof/>
            <w:webHidden/>
          </w:rPr>
          <w:tab/>
        </w:r>
        <w:r w:rsidR="00BC0CF9">
          <w:rPr>
            <w:noProof/>
            <w:webHidden/>
          </w:rPr>
          <w:fldChar w:fldCharType="begin"/>
        </w:r>
        <w:r w:rsidR="00BC0CF9">
          <w:rPr>
            <w:noProof/>
            <w:webHidden/>
          </w:rPr>
          <w:instrText xml:space="preserve"> PAGEREF _Toc56332558 \h </w:instrText>
        </w:r>
        <w:r w:rsidR="00BC0CF9">
          <w:rPr>
            <w:noProof/>
            <w:webHidden/>
          </w:rPr>
        </w:r>
        <w:r w:rsidR="00BC0CF9">
          <w:rPr>
            <w:noProof/>
            <w:webHidden/>
          </w:rPr>
          <w:fldChar w:fldCharType="separate"/>
        </w:r>
        <w:r w:rsidR="003F07E9">
          <w:rPr>
            <w:noProof/>
            <w:webHidden/>
          </w:rPr>
          <w:t>8</w:t>
        </w:r>
        <w:r w:rsidR="00BC0CF9">
          <w:rPr>
            <w:noProof/>
            <w:webHidden/>
          </w:rPr>
          <w:fldChar w:fldCharType="end"/>
        </w:r>
      </w:hyperlink>
    </w:p>
    <w:p w14:paraId="3535ECE1" w14:textId="14128137" w:rsidR="00BC0CF9" w:rsidRDefault="004F4E54">
      <w:pPr>
        <w:pStyle w:val="TOC3"/>
        <w:tabs>
          <w:tab w:val="left" w:pos="720"/>
          <w:tab w:val="right" w:pos="10790"/>
        </w:tabs>
        <w:rPr>
          <w:rFonts w:eastAsiaTheme="minorEastAsia" w:cstheme="minorBidi"/>
          <w:noProof/>
          <w:sz w:val="24"/>
          <w:szCs w:val="24"/>
        </w:rPr>
      </w:pPr>
      <w:hyperlink w:anchor="_Toc56332559" w:history="1">
        <w:r w:rsidR="00BC0CF9" w:rsidRPr="000926F1">
          <w:rPr>
            <w:rStyle w:val="Hyperlink"/>
            <w:noProof/>
          </w:rPr>
          <w:t>I.</w:t>
        </w:r>
        <w:r w:rsidR="00BC0CF9">
          <w:rPr>
            <w:rFonts w:eastAsiaTheme="minorEastAsia" w:cstheme="minorBidi"/>
            <w:noProof/>
            <w:sz w:val="24"/>
            <w:szCs w:val="24"/>
          </w:rPr>
          <w:tab/>
        </w:r>
        <w:r w:rsidR="00BC0CF9" w:rsidRPr="000926F1">
          <w:rPr>
            <w:rStyle w:val="Hyperlink"/>
            <w:noProof/>
          </w:rPr>
          <w:t>Other Social Policy Provisions</w:t>
        </w:r>
        <w:r w:rsidR="00BC0CF9">
          <w:rPr>
            <w:noProof/>
            <w:webHidden/>
          </w:rPr>
          <w:tab/>
        </w:r>
        <w:r w:rsidR="00BC0CF9">
          <w:rPr>
            <w:noProof/>
            <w:webHidden/>
          </w:rPr>
          <w:fldChar w:fldCharType="begin"/>
        </w:r>
        <w:r w:rsidR="00BC0CF9">
          <w:rPr>
            <w:noProof/>
            <w:webHidden/>
          </w:rPr>
          <w:instrText xml:space="preserve"> PAGEREF _Toc56332559 \h </w:instrText>
        </w:r>
        <w:r w:rsidR="00BC0CF9">
          <w:rPr>
            <w:noProof/>
            <w:webHidden/>
          </w:rPr>
        </w:r>
        <w:r w:rsidR="00BC0CF9">
          <w:rPr>
            <w:noProof/>
            <w:webHidden/>
          </w:rPr>
          <w:fldChar w:fldCharType="separate"/>
        </w:r>
        <w:r w:rsidR="003F07E9">
          <w:rPr>
            <w:noProof/>
            <w:webHidden/>
          </w:rPr>
          <w:t>8</w:t>
        </w:r>
        <w:r w:rsidR="00BC0CF9">
          <w:rPr>
            <w:noProof/>
            <w:webHidden/>
          </w:rPr>
          <w:fldChar w:fldCharType="end"/>
        </w:r>
      </w:hyperlink>
    </w:p>
    <w:p w14:paraId="70CD3719" w14:textId="370DBE25" w:rsidR="00BC0CF9" w:rsidRDefault="004F4E54">
      <w:pPr>
        <w:pStyle w:val="TOC2"/>
        <w:tabs>
          <w:tab w:val="left" w:pos="480"/>
          <w:tab w:val="right" w:pos="10790"/>
        </w:tabs>
        <w:rPr>
          <w:rFonts w:eastAsiaTheme="minorEastAsia" w:cstheme="minorBidi"/>
          <w:b w:val="0"/>
          <w:bCs w:val="0"/>
          <w:noProof/>
          <w:sz w:val="24"/>
          <w:szCs w:val="24"/>
        </w:rPr>
      </w:pPr>
      <w:hyperlink w:anchor="_Toc56332560" w:history="1">
        <w:r w:rsidR="00BC0CF9" w:rsidRPr="000926F1">
          <w:rPr>
            <w:rStyle w:val="Hyperlink"/>
            <w:noProof/>
          </w:rPr>
          <w:t>III.</w:t>
        </w:r>
        <w:r w:rsidR="00BC0CF9">
          <w:rPr>
            <w:rFonts w:eastAsiaTheme="minorEastAsia" w:cstheme="minorBidi"/>
            <w:b w:val="0"/>
            <w:bCs w:val="0"/>
            <w:noProof/>
            <w:sz w:val="24"/>
            <w:szCs w:val="24"/>
          </w:rPr>
          <w:tab/>
        </w:r>
        <w:r w:rsidR="00BC0CF9" w:rsidRPr="000926F1">
          <w:rPr>
            <w:rStyle w:val="Hyperlink"/>
            <w:noProof/>
          </w:rPr>
          <w:t>Services Requested</w:t>
        </w:r>
        <w:r w:rsidR="00BC0CF9">
          <w:rPr>
            <w:noProof/>
            <w:webHidden/>
          </w:rPr>
          <w:tab/>
        </w:r>
        <w:r w:rsidR="00BC0CF9">
          <w:rPr>
            <w:noProof/>
            <w:webHidden/>
          </w:rPr>
          <w:fldChar w:fldCharType="begin"/>
        </w:r>
        <w:r w:rsidR="00BC0CF9">
          <w:rPr>
            <w:noProof/>
            <w:webHidden/>
          </w:rPr>
          <w:instrText xml:space="preserve"> PAGEREF _Toc56332560 \h </w:instrText>
        </w:r>
        <w:r w:rsidR="00BC0CF9">
          <w:rPr>
            <w:noProof/>
            <w:webHidden/>
          </w:rPr>
        </w:r>
        <w:r w:rsidR="00BC0CF9">
          <w:rPr>
            <w:noProof/>
            <w:webHidden/>
          </w:rPr>
          <w:fldChar w:fldCharType="separate"/>
        </w:r>
        <w:r w:rsidR="003F07E9">
          <w:rPr>
            <w:noProof/>
            <w:webHidden/>
          </w:rPr>
          <w:t>8</w:t>
        </w:r>
        <w:r w:rsidR="00BC0CF9">
          <w:rPr>
            <w:noProof/>
            <w:webHidden/>
          </w:rPr>
          <w:fldChar w:fldCharType="end"/>
        </w:r>
      </w:hyperlink>
    </w:p>
    <w:p w14:paraId="0BC79F3D" w14:textId="4A78D5FC" w:rsidR="00BC0CF9" w:rsidRDefault="004F4E54">
      <w:pPr>
        <w:pStyle w:val="TOC3"/>
        <w:tabs>
          <w:tab w:val="left" w:pos="720"/>
          <w:tab w:val="right" w:pos="10790"/>
        </w:tabs>
        <w:rPr>
          <w:rFonts w:eastAsiaTheme="minorEastAsia" w:cstheme="minorBidi"/>
          <w:noProof/>
          <w:sz w:val="24"/>
          <w:szCs w:val="24"/>
        </w:rPr>
      </w:pPr>
      <w:hyperlink w:anchor="_Toc56332561"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Services Requested</w:t>
        </w:r>
        <w:r w:rsidR="00BC0CF9">
          <w:rPr>
            <w:noProof/>
            <w:webHidden/>
          </w:rPr>
          <w:tab/>
        </w:r>
        <w:r w:rsidR="00BC0CF9">
          <w:rPr>
            <w:noProof/>
            <w:webHidden/>
          </w:rPr>
          <w:fldChar w:fldCharType="begin"/>
        </w:r>
        <w:r w:rsidR="00BC0CF9">
          <w:rPr>
            <w:noProof/>
            <w:webHidden/>
          </w:rPr>
          <w:instrText xml:space="preserve"> PAGEREF _Toc56332561 \h </w:instrText>
        </w:r>
        <w:r w:rsidR="00BC0CF9">
          <w:rPr>
            <w:noProof/>
            <w:webHidden/>
          </w:rPr>
        </w:r>
        <w:r w:rsidR="00BC0CF9">
          <w:rPr>
            <w:noProof/>
            <w:webHidden/>
          </w:rPr>
          <w:fldChar w:fldCharType="separate"/>
        </w:r>
        <w:r w:rsidR="003F07E9">
          <w:rPr>
            <w:noProof/>
            <w:webHidden/>
          </w:rPr>
          <w:t>8</w:t>
        </w:r>
        <w:r w:rsidR="00BC0CF9">
          <w:rPr>
            <w:noProof/>
            <w:webHidden/>
          </w:rPr>
          <w:fldChar w:fldCharType="end"/>
        </w:r>
      </w:hyperlink>
    </w:p>
    <w:p w14:paraId="0434A308" w14:textId="1C11C96E" w:rsidR="00BC0CF9" w:rsidRDefault="004F4E54">
      <w:pPr>
        <w:pStyle w:val="TOC3"/>
        <w:tabs>
          <w:tab w:val="left" w:pos="720"/>
          <w:tab w:val="right" w:pos="10790"/>
        </w:tabs>
        <w:rPr>
          <w:rFonts w:eastAsiaTheme="minorEastAsia" w:cstheme="minorBidi"/>
          <w:noProof/>
          <w:sz w:val="24"/>
          <w:szCs w:val="24"/>
        </w:rPr>
      </w:pPr>
      <w:hyperlink w:anchor="_Toc56332562"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Reserved. (Compliance Requirements Specific to the Goods/Services Solicited)</w:t>
        </w:r>
        <w:r w:rsidR="00BC0CF9">
          <w:rPr>
            <w:noProof/>
            <w:webHidden/>
          </w:rPr>
          <w:tab/>
        </w:r>
        <w:r w:rsidR="00BC0CF9">
          <w:rPr>
            <w:noProof/>
            <w:webHidden/>
          </w:rPr>
          <w:fldChar w:fldCharType="begin"/>
        </w:r>
        <w:r w:rsidR="00BC0CF9">
          <w:rPr>
            <w:noProof/>
            <w:webHidden/>
          </w:rPr>
          <w:instrText xml:space="preserve"> PAGEREF _Toc56332562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725F2266" w14:textId="6B89444E" w:rsidR="00BC0CF9" w:rsidRDefault="004F4E54">
      <w:pPr>
        <w:pStyle w:val="TOC3"/>
        <w:tabs>
          <w:tab w:val="left" w:pos="720"/>
          <w:tab w:val="right" w:pos="10790"/>
        </w:tabs>
        <w:rPr>
          <w:rFonts w:eastAsiaTheme="minorEastAsia" w:cstheme="minorBidi"/>
          <w:noProof/>
          <w:sz w:val="24"/>
          <w:szCs w:val="24"/>
        </w:rPr>
      </w:pPr>
      <w:hyperlink w:anchor="_Toc56332563"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Reserved. (Articles Furnished)</w:t>
        </w:r>
        <w:r w:rsidR="00BC0CF9">
          <w:rPr>
            <w:noProof/>
            <w:webHidden/>
          </w:rPr>
          <w:tab/>
        </w:r>
        <w:r w:rsidR="00BC0CF9">
          <w:rPr>
            <w:noProof/>
            <w:webHidden/>
          </w:rPr>
          <w:fldChar w:fldCharType="begin"/>
        </w:r>
        <w:r w:rsidR="00BC0CF9">
          <w:rPr>
            <w:noProof/>
            <w:webHidden/>
          </w:rPr>
          <w:instrText xml:space="preserve"> PAGEREF _Toc56332563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46B7A19C" w14:textId="1ECC588A" w:rsidR="00BC0CF9" w:rsidRDefault="004F4E54">
      <w:pPr>
        <w:pStyle w:val="TOC3"/>
        <w:tabs>
          <w:tab w:val="left" w:pos="720"/>
          <w:tab w:val="right" w:pos="10790"/>
        </w:tabs>
        <w:rPr>
          <w:rFonts w:eastAsiaTheme="minorEastAsia" w:cstheme="minorBidi"/>
          <w:noProof/>
          <w:sz w:val="24"/>
          <w:szCs w:val="24"/>
        </w:rPr>
      </w:pPr>
      <w:hyperlink w:anchor="_Toc56332564" w:history="1">
        <w:r w:rsidR="00BC0CF9" w:rsidRPr="000926F1">
          <w:rPr>
            <w:rStyle w:val="Hyperlink"/>
            <w:noProof/>
          </w:rPr>
          <w:t>D.</w:t>
        </w:r>
        <w:r w:rsidR="00BC0CF9">
          <w:rPr>
            <w:rFonts w:eastAsiaTheme="minorEastAsia" w:cstheme="minorBidi"/>
            <w:noProof/>
            <w:sz w:val="24"/>
            <w:szCs w:val="24"/>
          </w:rPr>
          <w:tab/>
        </w:r>
        <w:r w:rsidR="00BC0CF9" w:rsidRPr="000926F1">
          <w:rPr>
            <w:rStyle w:val="Hyperlink"/>
            <w:noProof/>
          </w:rPr>
          <w:t>Reserved. (Alternates)</w:t>
        </w:r>
        <w:r w:rsidR="00BC0CF9">
          <w:rPr>
            <w:noProof/>
            <w:webHidden/>
          </w:rPr>
          <w:tab/>
        </w:r>
        <w:r w:rsidR="00BC0CF9">
          <w:rPr>
            <w:noProof/>
            <w:webHidden/>
          </w:rPr>
          <w:fldChar w:fldCharType="begin"/>
        </w:r>
        <w:r w:rsidR="00BC0CF9">
          <w:rPr>
            <w:noProof/>
            <w:webHidden/>
          </w:rPr>
          <w:instrText xml:space="preserve"> PAGEREF _Toc56332564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0DBFAF92" w14:textId="1E4A24E4" w:rsidR="00BC0CF9" w:rsidRDefault="004F4E54">
      <w:pPr>
        <w:pStyle w:val="TOC3"/>
        <w:tabs>
          <w:tab w:val="left" w:pos="720"/>
          <w:tab w:val="right" w:pos="10790"/>
        </w:tabs>
        <w:rPr>
          <w:rFonts w:eastAsiaTheme="minorEastAsia" w:cstheme="minorBidi"/>
          <w:noProof/>
          <w:sz w:val="24"/>
          <w:szCs w:val="24"/>
        </w:rPr>
      </w:pPr>
      <w:hyperlink w:anchor="_Toc56332565" w:history="1">
        <w:r w:rsidR="00BC0CF9" w:rsidRPr="000926F1">
          <w:rPr>
            <w:rStyle w:val="Hyperlink"/>
            <w:noProof/>
          </w:rPr>
          <w:t>E.</w:t>
        </w:r>
        <w:r w:rsidR="00BC0CF9">
          <w:rPr>
            <w:rFonts w:eastAsiaTheme="minorEastAsia" w:cstheme="minorBidi"/>
            <w:noProof/>
            <w:sz w:val="24"/>
            <w:szCs w:val="24"/>
          </w:rPr>
          <w:tab/>
        </w:r>
        <w:r w:rsidR="00BC0CF9" w:rsidRPr="000926F1">
          <w:rPr>
            <w:rStyle w:val="Hyperlink"/>
            <w:noProof/>
          </w:rPr>
          <w:t>Reserved. (Samples)</w:t>
        </w:r>
        <w:r w:rsidR="00BC0CF9">
          <w:rPr>
            <w:noProof/>
            <w:webHidden/>
          </w:rPr>
          <w:tab/>
        </w:r>
        <w:r w:rsidR="00BC0CF9">
          <w:rPr>
            <w:noProof/>
            <w:webHidden/>
          </w:rPr>
          <w:fldChar w:fldCharType="begin"/>
        </w:r>
        <w:r w:rsidR="00BC0CF9">
          <w:rPr>
            <w:noProof/>
            <w:webHidden/>
          </w:rPr>
          <w:instrText xml:space="preserve"> PAGEREF _Toc56332565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0DBF3BF9" w14:textId="508FCF80" w:rsidR="00BC0CF9" w:rsidRDefault="004F4E54">
      <w:pPr>
        <w:pStyle w:val="TOC3"/>
        <w:tabs>
          <w:tab w:val="left" w:pos="720"/>
          <w:tab w:val="right" w:pos="10790"/>
        </w:tabs>
        <w:rPr>
          <w:rFonts w:eastAsiaTheme="minorEastAsia" w:cstheme="minorBidi"/>
          <w:noProof/>
          <w:sz w:val="24"/>
          <w:szCs w:val="24"/>
        </w:rPr>
      </w:pPr>
      <w:hyperlink w:anchor="_Toc56332566" w:history="1">
        <w:r w:rsidR="00BC0CF9" w:rsidRPr="000926F1">
          <w:rPr>
            <w:rStyle w:val="Hyperlink"/>
            <w:noProof/>
          </w:rPr>
          <w:t>F.</w:t>
        </w:r>
        <w:r w:rsidR="00BC0CF9">
          <w:rPr>
            <w:rFonts w:eastAsiaTheme="minorEastAsia" w:cstheme="minorBidi"/>
            <w:noProof/>
            <w:sz w:val="24"/>
            <w:szCs w:val="24"/>
          </w:rPr>
          <w:tab/>
        </w:r>
        <w:r w:rsidR="00BC0CF9" w:rsidRPr="000926F1">
          <w:rPr>
            <w:rStyle w:val="Hyperlink"/>
            <w:noProof/>
          </w:rPr>
          <w:t>Reserved. (Freight on Board)</w:t>
        </w:r>
        <w:r w:rsidR="00BC0CF9">
          <w:rPr>
            <w:noProof/>
            <w:webHidden/>
          </w:rPr>
          <w:tab/>
        </w:r>
        <w:r w:rsidR="00BC0CF9">
          <w:rPr>
            <w:noProof/>
            <w:webHidden/>
          </w:rPr>
          <w:fldChar w:fldCharType="begin"/>
        </w:r>
        <w:r w:rsidR="00BC0CF9">
          <w:rPr>
            <w:noProof/>
            <w:webHidden/>
          </w:rPr>
          <w:instrText xml:space="preserve"> PAGEREF _Toc56332566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7C6C8151" w14:textId="140571A7" w:rsidR="00BC0CF9" w:rsidRDefault="004F4E54">
      <w:pPr>
        <w:pStyle w:val="TOC3"/>
        <w:tabs>
          <w:tab w:val="left" w:pos="720"/>
          <w:tab w:val="right" w:pos="10790"/>
        </w:tabs>
        <w:rPr>
          <w:rFonts w:eastAsiaTheme="minorEastAsia" w:cstheme="minorBidi"/>
          <w:noProof/>
          <w:sz w:val="24"/>
          <w:szCs w:val="24"/>
        </w:rPr>
      </w:pPr>
      <w:hyperlink w:anchor="_Toc56332567" w:history="1">
        <w:r w:rsidR="00BC0CF9" w:rsidRPr="000926F1">
          <w:rPr>
            <w:rStyle w:val="Hyperlink"/>
            <w:noProof/>
          </w:rPr>
          <w:t>G.</w:t>
        </w:r>
        <w:r w:rsidR="00BC0CF9">
          <w:rPr>
            <w:rFonts w:eastAsiaTheme="minorEastAsia" w:cstheme="minorBidi"/>
            <w:noProof/>
            <w:sz w:val="24"/>
            <w:szCs w:val="24"/>
          </w:rPr>
          <w:tab/>
        </w:r>
        <w:r w:rsidR="00BC0CF9" w:rsidRPr="000926F1">
          <w:rPr>
            <w:rStyle w:val="Hyperlink"/>
            <w:noProof/>
          </w:rPr>
          <w:t>Green Purchasing Requirements</w:t>
        </w:r>
        <w:r w:rsidR="00BC0CF9">
          <w:rPr>
            <w:noProof/>
            <w:webHidden/>
          </w:rPr>
          <w:tab/>
        </w:r>
        <w:r w:rsidR="00BC0CF9">
          <w:rPr>
            <w:noProof/>
            <w:webHidden/>
          </w:rPr>
          <w:fldChar w:fldCharType="begin"/>
        </w:r>
        <w:r w:rsidR="00BC0CF9">
          <w:rPr>
            <w:noProof/>
            <w:webHidden/>
          </w:rPr>
          <w:instrText xml:space="preserve"> PAGEREF _Toc56332567 \h </w:instrText>
        </w:r>
        <w:r w:rsidR="00BC0CF9">
          <w:rPr>
            <w:noProof/>
            <w:webHidden/>
          </w:rPr>
        </w:r>
        <w:r w:rsidR="00BC0CF9">
          <w:rPr>
            <w:noProof/>
            <w:webHidden/>
          </w:rPr>
          <w:fldChar w:fldCharType="separate"/>
        </w:r>
        <w:r w:rsidR="003F07E9">
          <w:rPr>
            <w:noProof/>
            <w:webHidden/>
          </w:rPr>
          <w:t>10</w:t>
        </w:r>
        <w:r w:rsidR="00BC0CF9">
          <w:rPr>
            <w:noProof/>
            <w:webHidden/>
          </w:rPr>
          <w:fldChar w:fldCharType="end"/>
        </w:r>
      </w:hyperlink>
    </w:p>
    <w:p w14:paraId="69A9F3AA" w14:textId="1DB980BE" w:rsidR="00BC0CF9" w:rsidRDefault="004F4E54">
      <w:pPr>
        <w:pStyle w:val="TOC2"/>
        <w:tabs>
          <w:tab w:val="left" w:pos="480"/>
          <w:tab w:val="right" w:pos="10790"/>
        </w:tabs>
        <w:rPr>
          <w:rFonts w:eastAsiaTheme="minorEastAsia" w:cstheme="minorBidi"/>
          <w:b w:val="0"/>
          <w:bCs w:val="0"/>
          <w:noProof/>
          <w:sz w:val="24"/>
          <w:szCs w:val="24"/>
        </w:rPr>
      </w:pPr>
      <w:hyperlink w:anchor="_Toc56332568" w:history="1">
        <w:r w:rsidR="00BC0CF9" w:rsidRPr="000926F1">
          <w:rPr>
            <w:rStyle w:val="Hyperlink"/>
            <w:noProof/>
          </w:rPr>
          <w:t>IV.</w:t>
        </w:r>
        <w:r w:rsidR="00BC0CF9">
          <w:rPr>
            <w:rFonts w:eastAsiaTheme="minorEastAsia" w:cstheme="minorBidi"/>
            <w:b w:val="0"/>
            <w:bCs w:val="0"/>
            <w:noProof/>
            <w:sz w:val="24"/>
            <w:szCs w:val="24"/>
          </w:rPr>
          <w:tab/>
        </w:r>
        <w:r w:rsidR="00BC0CF9" w:rsidRPr="000926F1">
          <w:rPr>
            <w:rStyle w:val="Hyperlink"/>
            <w:noProof/>
          </w:rPr>
          <w:t>Proposal Evaluation Criteria</w:t>
        </w:r>
        <w:r w:rsidR="00BC0CF9">
          <w:rPr>
            <w:noProof/>
            <w:webHidden/>
          </w:rPr>
          <w:tab/>
        </w:r>
        <w:r w:rsidR="00BC0CF9">
          <w:rPr>
            <w:noProof/>
            <w:webHidden/>
          </w:rPr>
          <w:fldChar w:fldCharType="begin"/>
        </w:r>
        <w:r w:rsidR="00BC0CF9">
          <w:rPr>
            <w:noProof/>
            <w:webHidden/>
          </w:rPr>
          <w:instrText xml:space="preserve"> PAGEREF _Toc56332568 \h </w:instrText>
        </w:r>
        <w:r w:rsidR="00BC0CF9">
          <w:rPr>
            <w:noProof/>
            <w:webHidden/>
          </w:rPr>
        </w:r>
        <w:r w:rsidR="00BC0CF9">
          <w:rPr>
            <w:noProof/>
            <w:webHidden/>
          </w:rPr>
          <w:fldChar w:fldCharType="separate"/>
        </w:r>
        <w:r w:rsidR="003F07E9">
          <w:rPr>
            <w:noProof/>
            <w:webHidden/>
          </w:rPr>
          <w:t>11</w:t>
        </w:r>
        <w:r w:rsidR="00BC0CF9">
          <w:rPr>
            <w:noProof/>
            <w:webHidden/>
          </w:rPr>
          <w:fldChar w:fldCharType="end"/>
        </w:r>
      </w:hyperlink>
    </w:p>
    <w:p w14:paraId="37F5A8AF" w14:textId="64BBE2E1" w:rsidR="00BC0CF9" w:rsidRDefault="004F4E54">
      <w:pPr>
        <w:pStyle w:val="TOC3"/>
        <w:tabs>
          <w:tab w:val="left" w:pos="720"/>
          <w:tab w:val="right" w:pos="10790"/>
        </w:tabs>
        <w:rPr>
          <w:rFonts w:eastAsiaTheme="minorEastAsia" w:cstheme="minorBidi"/>
          <w:noProof/>
          <w:sz w:val="24"/>
          <w:szCs w:val="24"/>
        </w:rPr>
      </w:pPr>
      <w:hyperlink w:anchor="_Toc56332569"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Minimum Qualifications and Required Proposal Documentation (Pass/Fail)</w:t>
        </w:r>
        <w:r w:rsidR="00BC0CF9">
          <w:rPr>
            <w:noProof/>
            <w:webHidden/>
          </w:rPr>
          <w:tab/>
        </w:r>
        <w:r w:rsidR="00BC0CF9">
          <w:rPr>
            <w:noProof/>
            <w:webHidden/>
          </w:rPr>
          <w:fldChar w:fldCharType="begin"/>
        </w:r>
        <w:r w:rsidR="00BC0CF9">
          <w:rPr>
            <w:noProof/>
            <w:webHidden/>
          </w:rPr>
          <w:instrText xml:space="preserve"> PAGEREF _Toc56332569 \h </w:instrText>
        </w:r>
        <w:r w:rsidR="00BC0CF9">
          <w:rPr>
            <w:noProof/>
            <w:webHidden/>
          </w:rPr>
        </w:r>
        <w:r w:rsidR="00BC0CF9">
          <w:rPr>
            <w:noProof/>
            <w:webHidden/>
          </w:rPr>
          <w:fldChar w:fldCharType="separate"/>
        </w:r>
        <w:r w:rsidR="003F07E9">
          <w:rPr>
            <w:noProof/>
            <w:webHidden/>
          </w:rPr>
          <w:t>11</w:t>
        </w:r>
        <w:r w:rsidR="00BC0CF9">
          <w:rPr>
            <w:noProof/>
            <w:webHidden/>
          </w:rPr>
          <w:fldChar w:fldCharType="end"/>
        </w:r>
      </w:hyperlink>
    </w:p>
    <w:p w14:paraId="665518F0" w14:textId="524243CC" w:rsidR="00BC0CF9" w:rsidRDefault="004F4E54">
      <w:pPr>
        <w:pStyle w:val="TOC3"/>
        <w:tabs>
          <w:tab w:val="left" w:pos="720"/>
          <w:tab w:val="right" w:pos="10790"/>
        </w:tabs>
        <w:rPr>
          <w:rFonts w:eastAsiaTheme="minorEastAsia" w:cstheme="minorBidi"/>
          <w:noProof/>
          <w:sz w:val="24"/>
          <w:szCs w:val="24"/>
        </w:rPr>
      </w:pPr>
      <w:hyperlink w:anchor="_Toc56332570"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Price Proposal (30 Points)</w:t>
        </w:r>
        <w:r w:rsidR="00BC0CF9">
          <w:rPr>
            <w:noProof/>
            <w:webHidden/>
          </w:rPr>
          <w:tab/>
        </w:r>
        <w:r w:rsidR="00BC0CF9">
          <w:rPr>
            <w:noProof/>
            <w:webHidden/>
          </w:rPr>
          <w:fldChar w:fldCharType="begin"/>
        </w:r>
        <w:r w:rsidR="00BC0CF9">
          <w:rPr>
            <w:noProof/>
            <w:webHidden/>
          </w:rPr>
          <w:instrText xml:space="preserve"> PAGEREF _Toc56332570 \h </w:instrText>
        </w:r>
        <w:r w:rsidR="00BC0CF9">
          <w:rPr>
            <w:noProof/>
            <w:webHidden/>
          </w:rPr>
        </w:r>
        <w:r w:rsidR="00BC0CF9">
          <w:rPr>
            <w:noProof/>
            <w:webHidden/>
          </w:rPr>
          <w:fldChar w:fldCharType="separate"/>
        </w:r>
        <w:r w:rsidR="003F07E9">
          <w:rPr>
            <w:noProof/>
            <w:webHidden/>
          </w:rPr>
          <w:t>12</w:t>
        </w:r>
        <w:r w:rsidR="00BC0CF9">
          <w:rPr>
            <w:noProof/>
            <w:webHidden/>
          </w:rPr>
          <w:fldChar w:fldCharType="end"/>
        </w:r>
      </w:hyperlink>
    </w:p>
    <w:p w14:paraId="69AAA772" w14:textId="6987BF42" w:rsidR="00BC0CF9" w:rsidRDefault="004F4E54">
      <w:pPr>
        <w:pStyle w:val="TOC3"/>
        <w:tabs>
          <w:tab w:val="left" w:pos="720"/>
          <w:tab w:val="right" w:pos="10790"/>
        </w:tabs>
        <w:rPr>
          <w:rFonts w:eastAsiaTheme="minorEastAsia" w:cstheme="minorBidi"/>
          <w:noProof/>
          <w:sz w:val="24"/>
          <w:szCs w:val="24"/>
        </w:rPr>
      </w:pPr>
      <w:hyperlink w:anchor="_Toc56332571"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Written Proposal (50 Points)</w:t>
        </w:r>
        <w:r w:rsidR="00BC0CF9">
          <w:rPr>
            <w:noProof/>
            <w:webHidden/>
          </w:rPr>
          <w:tab/>
        </w:r>
        <w:r w:rsidR="00BC0CF9">
          <w:rPr>
            <w:noProof/>
            <w:webHidden/>
          </w:rPr>
          <w:fldChar w:fldCharType="begin"/>
        </w:r>
        <w:r w:rsidR="00BC0CF9">
          <w:rPr>
            <w:noProof/>
            <w:webHidden/>
          </w:rPr>
          <w:instrText xml:space="preserve"> PAGEREF _Toc56332571 \h </w:instrText>
        </w:r>
        <w:r w:rsidR="00BC0CF9">
          <w:rPr>
            <w:noProof/>
            <w:webHidden/>
          </w:rPr>
        </w:r>
        <w:r w:rsidR="00BC0CF9">
          <w:rPr>
            <w:noProof/>
            <w:webHidden/>
          </w:rPr>
          <w:fldChar w:fldCharType="separate"/>
        </w:r>
        <w:r w:rsidR="003F07E9">
          <w:rPr>
            <w:noProof/>
            <w:webHidden/>
          </w:rPr>
          <w:t>13</w:t>
        </w:r>
        <w:r w:rsidR="00BC0CF9">
          <w:rPr>
            <w:noProof/>
            <w:webHidden/>
          </w:rPr>
          <w:fldChar w:fldCharType="end"/>
        </w:r>
      </w:hyperlink>
    </w:p>
    <w:p w14:paraId="52E6AEB5" w14:textId="6B3C53BF" w:rsidR="00BC0CF9" w:rsidRDefault="004F4E54">
      <w:pPr>
        <w:pStyle w:val="TOC3"/>
        <w:tabs>
          <w:tab w:val="left" w:pos="720"/>
          <w:tab w:val="right" w:pos="10790"/>
        </w:tabs>
        <w:rPr>
          <w:rFonts w:eastAsiaTheme="minorEastAsia" w:cstheme="minorBidi"/>
          <w:noProof/>
          <w:sz w:val="24"/>
          <w:szCs w:val="24"/>
        </w:rPr>
      </w:pPr>
      <w:hyperlink w:anchor="_Toc56332572" w:history="1">
        <w:r w:rsidR="00BC0CF9" w:rsidRPr="000926F1">
          <w:rPr>
            <w:rStyle w:val="Hyperlink"/>
            <w:noProof/>
          </w:rPr>
          <w:t>D.</w:t>
        </w:r>
        <w:r w:rsidR="00BC0CF9">
          <w:rPr>
            <w:rFonts w:eastAsiaTheme="minorEastAsia" w:cstheme="minorBidi"/>
            <w:noProof/>
            <w:sz w:val="24"/>
            <w:szCs w:val="24"/>
          </w:rPr>
          <w:tab/>
        </w:r>
        <w:r w:rsidR="00BC0CF9" w:rsidRPr="000926F1">
          <w:rPr>
            <w:rStyle w:val="Hyperlink"/>
            <w:noProof/>
          </w:rPr>
          <w:t>Oral Interviews (20 Points)</w:t>
        </w:r>
        <w:r w:rsidR="00BC0CF9">
          <w:rPr>
            <w:noProof/>
            <w:webHidden/>
          </w:rPr>
          <w:tab/>
        </w:r>
        <w:r w:rsidR="00BC0CF9">
          <w:rPr>
            <w:noProof/>
            <w:webHidden/>
          </w:rPr>
          <w:fldChar w:fldCharType="begin"/>
        </w:r>
        <w:r w:rsidR="00BC0CF9">
          <w:rPr>
            <w:noProof/>
            <w:webHidden/>
          </w:rPr>
          <w:instrText xml:space="preserve"> PAGEREF _Toc56332572 \h </w:instrText>
        </w:r>
        <w:r w:rsidR="00BC0CF9">
          <w:rPr>
            <w:noProof/>
            <w:webHidden/>
          </w:rPr>
        </w:r>
        <w:r w:rsidR="00BC0CF9">
          <w:rPr>
            <w:noProof/>
            <w:webHidden/>
          </w:rPr>
          <w:fldChar w:fldCharType="separate"/>
        </w:r>
        <w:r w:rsidR="003F07E9">
          <w:rPr>
            <w:noProof/>
            <w:webHidden/>
          </w:rPr>
          <w:t>13</w:t>
        </w:r>
        <w:r w:rsidR="00BC0CF9">
          <w:rPr>
            <w:noProof/>
            <w:webHidden/>
          </w:rPr>
          <w:fldChar w:fldCharType="end"/>
        </w:r>
      </w:hyperlink>
    </w:p>
    <w:p w14:paraId="76C93DFA" w14:textId="4B2512C8" w:rsidR="00BC0CF9" w:rsidRDefault="004F4E54">
      <w:pPr>
        <w:pStyle w:val="TOC2"/>
        <w:tabs>
          <w:tab w:val="left" w:pos="480"/>
          <w:tab w:val="right" w:pos="10790"/>
        </w:tabs>
        <w:rPr>
          <w:rFonts w:eastAsiaTheme="minorEastAsia" w:cstheme="minorBidi"/>
          <w:b w:val="0"/>
          <w:bCs w:val="0"/>
          <w:noProof/>
          <w:sz w:val="24"/>
          <w:szCs w:val="24"/>
        </w:rPr>
      </w:pPr>
      <w:hyperlink w:anchor="_Toc56332573" w:history="1">
        <w:r w:rsidR="00BC0CF9" w:rsidRPr="000926F1">
          <w:rPr>
            <w:rStyle w:val="Hyperlink"/>
            <w:noProof/>
          </w:rPr>
          <w:t>V.</w:t>
        </w:r>
        <w:r w:rsidR="00BC0CF9">
          <w:rPr>
            <w:rFonts w:eastAsiaTheme="minorEastAsia" w:cstheme="minorBidi"/>
            <w:b w:val="0"/>
            <w:bCs w:val="0"/>
            <w:noProof/>
            <w:sz w:val="24"/>
            <w:szCs w:val="24"/>
          </w:rPr>
          <w:tab/>
        </w:r>
        <w:r w:rsidR="00BC0CF9" w:rsidRPr="000926F1">
          <w:rPr>
            <w:rStyle w:val="Hyperlink"/>
            <w:noProof/>
          </w:rPr>
          <w:t>Insurance and Bonds</w:t>
        </w:r>
        <w:r w:rsidR="00BC0CF9">
          <w:rPr>
            <w:noProof/>
            <w:webHidden/>
          </w:rPr>
          <w:tab/>
        </w:r>
        <w:r w:rsidR="00BC0CF9">
          <w:rPr>
            <w:noProof/>
            <w:webHidden/>
          </w:rPr>
          <w:fldChar w:fldCharType="begin"/>
        </w:r>
        <w:r w:rsidR="00BC0CF9">
          <w:rPr>
            <w:noProof/>
            <w:webHidden/>
          </w:rPr>
          <w:instrText xml:space="preserve"> PAGEREF _Toc56332573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215B9310" w14:textId="2061EFC5" w:rsidR="00BC0CF9" w:rsidRDefault="004F4E54">
      <w:pPr>
        <w:pStyle w:val="TOC3"/>
        <w:tabs>
          <w:tab w:val="left" w:pos="720"/>
          <w:tab w:val="right" w:pos="10790"/>
        </w:tabs>
        <w:rPr>
          <w:rFonts w:eastAsiaTheme="minorEastAsia" w:cstheme="minorBidi"/>
          <w:noProof/>
          <w:sz w:val="24"/>
          <w:szCs w:val="24"/>
        </w:rPr>
      </w:pPr>
      <w:hyperlink w:anchor="_Toc56332574"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Insurance</w:t>
        </w:r>
        <w:r w:rsidR="00BC0CF9">
          <w:rPr>
            <w:noProof/>
            <w:webHidden/>
          </w:rPr>
          <w:tab/>
        </w:r>
        <w:r w:rsidR="00BC0CF9">
          <w:rPr>
            <w:noProof/>
            <w:webHidden/>
          </w:rPr>
          <w:fldChar w:fldCharType="begin"/>
        </w:r>
        <w:r w:rsidR="00BC0CF9">
          <w:rPr>
            <w:noProof/>
            <w:webHidden/>
          </w:rPr>
          <w:instrText xml:space="preserve"> PAGEREF _Toc56332574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51258E60" w14:textId="4AB12278" w:rsidR="00BC0CF9" w:rsidRDefault="004F4E54">
      <w:pPr>
        <w:pStyle w:val="TOC3"/>
        <w:tabs>
          <w:tab w:val="left" w:pos="720"/>
          <w:tab w:val="right" w:pos="10790"/>
        </w:tabs>
        <w:rPr>
          <w:rFonts w:eastAsiaTheme="minorEastAsia" w:cstheme="minorBidi"/>
          <w:noProof/>
          <w:sz w:val="24"/>
          <w:szCs w:val="24"/>
        </w:rPr>
      </w:pPr>
      <w:hyperlink w:anchor="_Toc56332575"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Reserved (Performance Bond)</w:t>
        </w:r>
        <w:r w:rsidR="00BC0CF9">
          <w:rPr>
            <w:noProof/>
            <w:webHidden/>
          </w:rPr>
          <w:tab/>
        </w:r>
        <w:r w:rsidR="00BC0CF9">
          <w:rPr>
            <w:noProof/>
            <w:webHidden/>
          </w:rPr>
          <w:fldChar w:fldCharType="begin"/>
        </w:r>
        <w:r w:rsidR="00BC0CF9">
          <w:rPr>
            <w:noProof/>
            <w:webHidden/>
          </w:rPr>
          <w:instrText xml:space="preserve"> PAGEREF _Toc56332575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28D3D03E" w14:textId="5064BAC8" w:rsidR="00BC0CF9" w:rsidRDefault="004F4E54">
      <w:pPr>
        <w:pStyle w:val="TOC3"/>
        <w:tabs>
          <w:tab w:val="left" w:pos="720"/>
          <w:tab w:val="right" w:pos="10790"/>
        </w:tabs>
        <w:rPr>
          <w:rFonts w:eastAsiaTheme="minorEastAsia" w:cstheme="minorBidi"/>
          <w:noProof/>
          <w:sz w:val="24"/>
          <w:szCs w:val="24"/>
        </w:rPr>
      </w:pPr>
      <w:hyperlink w:anchor="_Toc56332576"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Failure to Provide Insurance and/or Bonds</w:t>
        </w:r>
        <w:r w:rsidR="00BC0CF9">
          <w:rPr>
            <w:noProof/>
            <w:webHidden/>
          </w:rPr>
          <w:tab/>
        </w:r>
        <w:r w:rsidR="00BC0CF9">
          <w:rPr>
            <w:noProof/>
            <w:webHidden/>
          </w:rPr>
          <w:fldChar w:fldCharType="begin"/>
        </w:r>
        <w:r w:rsidR="00BC0CF9">
          <w:rPr>
            <w:noProof/>
            <w:webHidden/>
          </w:rPr>
          <w:instrText xml:space="preserve"> PAGEREF _Toc56332576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60E8AC6B" w14:textId="19B1F1BF" w:rsidR="00BC0CF9" w:rsidRDefault="004F4E54">
      <w:pPr>
        <w:pStyle w:val="TOC2"/>
        <w:tabs>
          <w:tab w:val="left" w:pos="480"/>
          <w:tab w:val="right" w:pos="10790"/>
        </w:tabs>
        <w:rPr>
          <w:rFonts w:eastAsiaTheme="minorEastAsia" w:cstheme="minorBidi"/>
          <w:b w:val="0"/>
          <w:bCs w:val="0"/>
          <w:noProof/>
          <w:sz w:val="24"/>
          <w:szCs w:val="24"/>
        </w:rPr>
      </w:pPr>
      <w:hyperlink w:anchor="_Toc56332577" w:history="1">
        <w:r w:rsidR="00BC0CF9" w:rsidRPr="000926F1">
          <w:rPr>
            <w:rStyle w:val="Hyperlink"/>
            <w:noProof/>
          </w:rPr>
          <w:t>VI.</w:t>
        </w:r>
        <w:r w:rsidR="00BC0CF9">
          <w:rPr>
            <w:rFonts w:eastAsiaTheme="minorEastAsia" w:cstheme="minorBidi"/>
            <w:b w:val="0"/>
            <w:bCs w:val="0"/>
            <w:noProof/>
            <w:sz w:val="24"/>
            <w:szCs w:val="24"/>
          </w:rPr>
          <w:tab/>
        </w:r>
        <w:r w:rsidR="00BC0CF9" w:rsidRPr="000926F1">
          <w:rPr>
            <w:rStyle w:val="Hyperlink"/>
            <w:noProof/>
          </w:rPr>
          <w:t>Terms and Conditions for Receipt of Proposals</w:t>
        </w:r>
        <w:r w:rsidR="00BC0CF9">
          <w:rPr>
            <w:noProof/>
            <w:webHidden/>
          </w:rPr>
          <w:tab/>
        </w:r>
        <w:r w:rsidR="00BC0CF9">
          <w:rPr>
            <w:noProof/>
            <w:webHidden/>
          </w:rPr>
          <w:fldChar w:fldCharType="begin"/>
        </w:r>
        <w:r w:rsidR="00BC0CF9">
          <w:rPr>
            <w:noProof/>
            <w:webHidden/>
          </w:rPr>
          <w:instrText xml:space="preserve"> PAGEREF _Toc56332577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592B732A" w14:textId="79E56614" w:rsidR="00BC0CF9" w:rsidRDefault="004F4E54">
      <w:pPr>
        <w:pStyle w:val="TOC3"/>
        <w:tabs>
          <w:tab w:val="left" w:pos="720"/>
          <w:tab w:val="right" w:pos="10790"/>
        </w:tabs>
        <w:rPr>
          <w:rFonts w:eastAsiaTheme="minorEastAsia" w:cstheme="minorBidi"/>
          <w:noProof/>
          <w:sz w:val="24"/>
          <w:szCs w:val="24"/>
        </w:rPr>
      </w:pPr>
      <w:hyperlink w:anchor="_Toc56332578" w:history="1">
        <w:r w:rsidR="00BC0CF9" w:rsidRPr="000926F1">
          <w:rPr>
            <w:rStyle w:val="Hyperlink"/>
            <w:noProof/>
          </w:rPr>
          <w:t>A.</w:t>
        </w:r>
        <w:r w:rsidR="00BC0CF9">
          <w:rPr>
            <w:rFonts w:eastAsiaTheme="minorEastAsia" w:cstheme="minorBidi"/>
            <w:noProof/>
            <w:sz w:val="24"/>
            <w:szCs w:val="24"/>
          </w:rPr>
          <w:tab/>
        </w:r>
        <w:r w:rsidR="00BC0CF9" w:rsidRPr="000926F1">
          <w:rPr>
            <w:rStyle w:val="Hyperlink"/>
            <w:noProof/>
          </w:rPr>
          <w:t>Contract Requirements</w:t>
        </w:r>
        <w:r w:rsidR="00BC0CF9">
          <w:rPr>
            <w:noProof/>
            <w:webHidden/>
          </w:rPr>
          <w:tab/>
        </w:r>
        <w:r w:rsidR="00BC0CF9">
          <w:rPr>
            <w:noProof/>
            <w:webHidden/>
          </w:rPr>
          <w:fldChar w:fldCharType="begin"/>
        </w:r>
        <w:r w:rsidR="00BC0CF9">
          <w:rPr>
            <w:noProof/>
            <w:webHidden/>
          </w:rPr>
          <w:instrText xml:space="preserve"> PAGEREF _Toc56332578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72EDFA7B" w14:textId="798CF946" w:rsidR="00BC0CF9" w:rsidRDefault="004F4E54">
      <w:pPr>
        <w:pStyle w:val="TOC3"/>
        <w:tabs>
          <w:tab w:val="left" w:pos="720"/>
          <w:tab w:val="right" w:pos="10790"/>
        </w:tabs>
        <w:rPr>
          <w:rFonts w:eastAsiaTheme="minorEastAsia" w:cstheme="minorBidi"/>
          <w:noProof/>
          <w:sz w:val="24"/>
          <w:szCs w:val="24"/>
        </w:rPr>
      </w:pPr>
      <w:hyperlink w:anchor="_Toc56332579" w:history="1">
        <w:r w:rsidR="00BC0CF9" w:rsidRPr="000926F1">
          <w:rPr>
            <w:rStyle w:val="Hyperlink"/>
            <w:noProof/>
          </w:rPr>
          <w:t>B.</w:t>
        </w:r>
        <w:r w:rsidR="00BC0CF9">
          <w:rPr>
            <w:rFonts w:eastAsiaTheme="minorEastAsia" w:cstheme="minorBidi"/>
            <w:noProof/>
            <w:sz w:val="24"/>
            <w:szCs w:val="24"/>
          </w:rPr>
          <w:tab/>
        </w:r>
        <w:r w:rsidR="00BC0CF9" w:rsidRPr="000926F1">
          <w:rPr>
            <w:rStyle w:val="Hyperlink"/>
            <w:noProof/>
          </w:rPr>
          <w:t>Solicitation Errors and Omissions</w:t>
        </w:r>
        <w:r w:rsidR="00BC0CF9">
          <w:rPr>
            <w:noProof/>
            <w:webHidden/>
          </w:rPr>
          <w:tab/>
        </w:r>
        <w:r w:rsidR="00BC0CF9">
          <w:rPr>
            <w:noProof/>
            <w:webHidden/>
          </w:rPr>
          <w:fldChar w:fldCharType="begin"/>
        </w:r>
        <w:r w:rsidR="00BC0CF9">
          <w:rPr>
            <w:noProof/>
            <w:webHidden/>
          </w:rPr>
          <w:instrText xml:space="preserve"> PAGEREF _Toc56332579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2EAF33ED" w14:textId="387E1115" w:rsidR="00BC0CF9" w:rsidRDefault="004F4E54">
      <w:pPr>
        <w:pStyle w:val="TOC3"/>
        <w:tabs>
          <w:tab w:val="left" w:pos="720"/>
          <w:tab w:val="right" w:pos="10790"/>
        </w:tabs>
        <w:rPr>
          <w:rFonts w:eastAsiaTheme="minorEastAsia" w:cstheme="minorBidi"/>
          <w:noProof/>
          <w:sz w:val="24"/>
          <w:szCs w:val="24"/>
        </w:rPr>
      </w:pPr>
      <w:hyperlink w:anchor="_Toc56332580" w:history="1">
        <w:r w:rsidR="00BC0CF9" w:rsidRPr="000926F1">
          <w:rPr>
            <w:rStyle w:val="Hyperlink"/>
            <w:noProof/>
          </w:rPr>
          <w:t>C.</w:t>
        </w:r>
        <w:r w:rsidR="00BC0CF9">
          <w:rPr>
            <w:rFonts w:eastAsiaTheme="minorEastAsia" w:cstheme="minorBidi"/>
            <w:noProof/>
            <w:sz w:val="24"/>
            <w:szCs w:val="24"/>
          </w:rPr>
          <w:tab/>
        </w:r>
        <w:r w:rsidR="00BC0CF9" w:rsidRPr="000926F1">
          <w:rPr>
            <w:rStyle w:val="Hyperlink"/>
            <w:noProof/>
          </w:rPr>
          <w:t>Objections to Solicitation Terms</w:t>
        </w:r>
        <w:r w:rsidR="00BC0CF9">
          <w:rPr>
            <w:noProof/>
            <w:webHidden/>
          </w:rPr>
          <w:tab/>
        </w:r>
        <w:r w:rsidR="00BC0CF9">
          <w:rPr>
            <w:noProof/>
            <w:webHidden/>
          </w:rPr>
          <w:fldChar w:fldCharType="begin"/>
        </w:r>
        <w:r w:rsidR="00BC0CF9">
          <w:rPr>
            <w:noProof/>
            <w:webHidden/>
          </w:rPr>
          <w:instrText xml:space="preserve"> PAGEREF _Toc56332580 \h </w:instrText>
        </w:r>
        <w:r w:rsidR="00BC0CF9">
          <w:rPr>
            <w:noProof/>
            <w:webHidden/>
          </w:rPr>
        </w:r>
        <w:r w:rsidR="00BC0CF9">
          <w:rPr>
            <w:noProof/>
            <w:webHidden/>
          </w:rPr>
          <w:fldChar w:fldCharType="separate"/>
        </w:r>
        <w:r w:rsidR="003F07E9">
          <w:rPr>
            <w:noProof/>
            <w:webHidden/>
          </w:rPr>
          <w:t>14</w:t>
        </w:r>
        <w:r w:rsidR="00BC0CF9">
          <w:rPr>
            <w:noProof/>
            <w:webHidden/>
          </w:rPr>
          <w:fldChar w:fldCharType="end"/>
        </w:r>
      </w:hyperlink>
    </w:p>
    <w:p w14:paraId="1267CCAA" w14:textId="6D78DBF1" w:rsidR="00BC0CF9" w:rsidRDefault="004F4E54">
      <w:pPr>
        <w:pStyle w:val="TOC3"/>
        <w:tabs>
          <w:tab w:val="left" w:pos="720"/>
          <w:tab w:val="right" w:pos="10790"/>
        </w:tabs>
        <w:rPr>
          <w:rFonts w:eastAsiaTheme="minorEastAsia" w:cstheme="minorBidi"/>
          <w:noProof/>
          <w:sz w:val="24"/>
          <w:szCs w:val="24"/>
        </w:rPr>
      </w:pPr>
      <w:hyperlink w:anchor="_Toc56332581" w:history="1">
        <w:r w:rsidR="00BC0CF9" w:rsidRPr="000926F1">
          <w:rPr>
            <w:rStyle w:val="Hyperlink"/>
            <w:noProof/>
          </w:rPr>
          <w:t>D.</w:t>
        </w:r>
        <w:r w:rsidR="00BC0CF9">
          <w:rPr>
            <w:rFonts w:eastAsiaTheme="minorEastAsia" w:cstheme="minorBidi"/>
            <w:noProof/>
            <w:sz w:val="24"/>
            <w:szCs w:val="24"/>
          </w:rPr>
          <w:tab/>
        </w:r>
        <w:r w:rsidR="00BC0CF9" w:rsidRPr="000926F1">
          <w:rPr>
            <w:rStyle w:val="Hyperlink"/>
            <w:noProof/>
          </w:rPr>
          <w:t>Solicitation Addenda</w:t>
        </w:r>
        <w:r w:rsidR="00BC0CF9">
          <w:rPr>
            <w:noProof/>
            <w:webHidden/>
          </w:rPr>
          <w:tab/>
        </w:r>
        <w:r w:rsidR="00BC0CF9">
          <w:rPr>
            <w:noProof/>
            <w:webHidden/>
          </w:rPr>
          <w:fldChar w:fldCharType="begin"/>
        </w:r>
        <w:r w:rsidR="00BC0CF9">
          <w:rPr>
            <w:noProof/>
            <w:webHidden/>
          </w:rPr>
          <w:instrText xml:space="preserve"> PAGEREF _Toc56332581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332346C3" w14:textId="58721ED4" w:rsidR="00BC0CF9" w:rsidRDefault="004F4E54">
      <w:pPr>
        <w:pStyle w:val="TOC3"/>
        <w:tabs>
          <w:tab w:val="left" w:pos="720"/>
          <w:tab w:val="right" w:pos="10790"/>
        </w:tabs>
        <w:rPr>
          <w:rFonts w:eastAsiaTheme="minorEastAsia" w:cstheme="minorBidi"/>
          <w:noProof/>
          <w:sz w:val="24"/>
          <w:szCs w:val="24"/>
        </w:rPr>
      </w:pPr>
      <w:hyperlink w:anchor="_Toc56332582" w:history="1">
        <w:r w:rsidR="00BC0CF9" w:rsidRPr="000926F1">
          <w:rPr>
            <w:rStyle w:val="Hyperlink"/>
            <w:noProof/>
          </w:rPr>
          <w:t>E.</w:t>
        </w:r>
        <w:r w:rsidR="00BC0CF9">
          <w:rPr>
            <w:rFonts w:eastAsiaTheme="minorEastAsia" w:cstheme="minorBidi"/>
            <w:noProof/>
            <w:sz w:val="24"/>
            <w:szCs w:val="24"/>
          </w:rPr>
          <w:tab/>
        </w:r>
        <w:r w:rsidR="00BC0CF9" w:rsidRPr="000926F1">
          <w:rPr>
            <w:rStyle w:val="Hyperlink"/>
            <w:noProof/>
          </w:rPr>
          <w:t>Term of Proposal</w:t>
        </w:r>
        <w:r w:rsidR="00BC0CF9">
          <w:rPr>
            <w:noProof/>
            <w:webHidden/>
          </w:rPr>
          <w:tab/>
        </w:r>
        <w:r w:rsidR="00BC0CF9">
          <w:rPr>
            <w:noProof/>
            <w:webHidden/>
          </w:rPr>
          <w:fldChar w:fldCharType="begin"/>
        </w:r>
        <w:r w:rsidR="00BC0CF9">
          <w:rPr>
            <w:noProof/>
            <w:webHidden/>
          </w:rPr>
          <w:instrText xml:space="preserve"> PAGEREF _Toc56332582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6B5E78BC" w14:textId="2E9C2B77" w:rsidR="00BC0CF9" w:rsidRDefault="004F4E54">
      <w:pPr>
        <w:pStyle w:val="TOC3"/>
        <w:tabs>
          <w:tab w:val="left" w:pos="720"/>
          <w:tab w:val="right" w:pos="10790"/>
        </w:tabs>
        <w:rPr>
          <w:rFonts w:eastAsiaTheme="minorEastAsia" w:cstheme="minorBidi"/>
          <w:noProof/>
          <w:sz w:val="24"/>
          <w:szCs w:val="24"/>
        </w:rPr>
      </w:pPr>
      <w:hyperlink w:anchor="_Toc56332583" w:history="1">
        <w:r w:rsidR="00BC0CF9" w:rsidRPr="000926F1">
          <w:rPr>
            <w:rStyle w:val="Hyperlink"/>
            <w:noProof/>
          </w:rPr>
          <w:t>F.</w:t>
        </w:r>
        <w:r w:rsidR="00BC0CF9">
          <w:rPr>
            <w:rFonts w:eastAsiaTheme="minorEastAsia" w:cstheme="minorBidi"/>
            <w:noProof/>
            <w:sz w:val="24"/>
            <w:szCs w:val="24"/>
          </w:rPr>
          <w:tab/>
        </w:r>
        <w:r w:rsidR="00BC0CF9" w:rsidRPr="000926F1">
          <w:rPr>
            <w:rStyle w:val="Hyperlink"/>
            <w:noProof/>
          </w:rPr>
          <w:t>Revision of Proposal</w:t>
        </w:r>
        <w:r w:rsidR="00BC0CF9">
          <w:rPr>
            <w:noProof/>
            <w:webHidden/>
          </w:rPr>
          <w:tab/>
        </w:r>
        <w:r w:rsidR="00BC0CF9">
          <w:rPr>
            <w:noProof/>
            <w:webHidden/>
          </w:rPr>
          <w:fldChar w:fldCharType="begin"/>
        </w:r>
        <w:r w:rsidR="00BC0CF9">
          <w:rPr>
            <w:noProof/>
            <w:webHidden/>
          </w:rPr>
          <w:instrText xml:space="preserve"> PAGEREF _Toc56332583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224AB298" w14:textId="78056E53" w:rsidR="00BC0CF9" w:rsidRDefault="004F4E54">
      <w:pPr>
        <w:pStyle w:val="TOC3"/>
        <w:tabs>
          <w:tab w:val="left" w:pos="720"/>
          <w:tab w:val="right" w:pos="10790"/>
        </w:tabs>
        <w:rPr>
          <w:rFonts w:eastAsiaTheme="minorEastAsia" w:cstheme="minorBidi"/>
          <w:noProof/>
          <w:sz w:val="24"/>
          <w:szCs w:val="24"/>
        </w:rPr>
      </w:pPr>
      <w:hyperlink w:anchor="_Toc56332584" w:history="1">
        <w:r w:rsidR="00BC0CF9" w:rsidRPr="000926F1">
          <w:rPr>
            <w:rStyle w:val="Hyperlink"/>
            <w:noProof/>
          </w:rPr>
          <w:t>G.</w:t>
        </w:r>
        <w:r w:rsidR="00BC0CF9">
          <w:rPr>
            <w:rFonts w:eastAsiaTheme="minorEastAsia" w:cstheme="minorBidi"/>
            <w:noProof/>
            <w:sz w:val="24"/>
            <w:szCs w:val="24"/>
          </w:rPr>
          <w:tab/>
        </w:r>
        <w:r w:rsidR="00BC0CF9" w:rsidRPr="000926F1">
          <w:rPr>
            <w:rStyle w:val="Hyperlink"/>
            <w:noProof/>
          </w:rPr>
          <w:t>Errors and Omissions in Proposal</w:t>
        </w:r>
        <w:r w:rsidR="00BC0CF9">
          <w:rPr>
            <w:noProof/>
            <w:webHidden/>
          </w:rPr>
          <w:tab/>
        </w:r>
        <w:r w:rsidR="00BC0CF9">
          <w:rPr>
            <w:noProof/>
            <w:webHidden/>
          </w:rPr>
          <w:fldChar w:fldCharType="begin"/>
        </w:r>
        <w:r w:rsidR="00BC0CF9">
          <w:rPr>
            <w:noProof/>
            <w:webHidden/>
          </w:rPr>
          <w:instrText xml:space="preserve"> PAGEREF _Toc56332584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26B23315" w14:textId="0C0C9064" w:rsidR="00BC0CF9" w:rsidRDefault="004F4E54">
      <w:pPr>
        <w:pStyle w:val="TOC3"/>
        <w:tabs>
          <w:tab w:val="left" w:pos="720"/>
          <w:tab w:val="right" w:pos="10790"/>
        </w:tabs>
        <w:rPr>
          <w:rFonts w:eastAsiaTheme="minorEastAsia" w:cstheme="minorBidi"/>
          <w:noProof/>
          <w:sz w:val="24"/>
          <w:szCs w:val="24"/>
        </w:rPr>
      </w:pPr>
      <w:hyperlink w:anchor="_Toc56332585" w:history="1">
        <w:r w:rsidR="00BC0CF9" w:rsidRPr="000926F1">
          <w:rPr>
            <w:rStyle w:val="Hyperlink"/>
            <w:noProof/>
          </w:rPr>
          <w:t>H.</w:t>
        </w:r>
        <w:r w:rsidR="00BC0CF9">
          <w:rPr>
            <w:rFonts w:eastAsiaTheme="minorEastAsia" w:cstheme="minorBidi"/>
            <w:noProof/>
            <w:sz w:val="24"/>
            <w:szCs w:val="24"/>
          </w:rPr>
          <w:tab/>
        </w:r>
        <w:r w:rsidR="00BC0CF9" w:rsidRPr="000926F1">
          <w:rPr>
            <w:rStyle w:val="Hyperlink"/>
            <w:noProof/>
          </w:rPr>
          <w:t>Financial Responsibility</w:t>
        </w:r>
        <w:r w:rsidR="00BC0CF9">
          <w:rPr>
            <w:noProof/>
            <w:webHidden/>
          </w:rPr>
          <w:tab/>
        </w:r>
        <w:r w:rsidR="00BC0CF9">
          <w:rPr>
            <w:noProof/>
            <w:webHidden/>
          </w:rPr>
          <w:fldChar w:fldCharType="begin"/>
        </w:r>
        <w:r w:rsidR="00BC0CF9">
          <w:rPr>
            <w:noProof/>
            <w:webHidden/>
          </w:rPr>
          <w:instrText xml:space="preserve"> PAGEREF _Toc56332585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1D5E7982" w14:textId="3C52F428" w:rsidR="00BC0CF9" w:rsidRDefault="004F4E54">
      <w:pPr>
        <w:pStyle w:val="TOC3"/>
        <w:tabs>
          <w:tab w:val="left" w:pos="720"/>
          <w:tab w:val="right" w:pos="10790"/>
        </w:tabs>
        <w:rPr>
          <w:rFonts w:eastAsiaTheme="minorEastAsia" w:cstheme="minorBidi"/>
          <w:noProof/>
          <w:sz w:val="24"/>
          <w:szCs w:val="24"/>
        </w:rPr>
      </w:pPr>
      <w:hyperlink w:anchor="_Toc56332586" w:history="1">
        <w:r w:rsidR="00BC0CF9" w:rsidRPr="000926F1">
          <w:rPr>
            <w:rStyle w:val="Hyperlink"/>
            <w:noProof/>
          </w:rPr>
          <w:t>I.</w:t>
        </w:r>
        <w:r w:rsidR="00BC0CF9">
          <w:rPr>
            <w:rFonts w:eastAsiaTheme="minorEastAsia" w:cstheme="minorBidi"/>
            <w:noProof/>
            <w:sz w:val="24"/>
            <w:szCs w:val="24"/>
          </w:rPr>
          <w:tab/>
        </w:r>
        <w:r w:rsidR="00BC0CF9" w:rsidRPr="000926F1">
          <w:rPr>
            <w:rStyle w:val="Hyperlink"/>
            <w:noProof/>
          </w:rPr>
          <w:t>Proposer’s Obligations under the Campaign Reform Ordinance</w:t>
        </w:r>
        <w:r w:rsidR="00BC0CF9">
          <w:rPr>
            <w:noProof/>
            <w:webHidden/>
          </w:rPr>
          <w:tab/>
        </w:r>
        <w:r w:rsidR="00BC0CF9">
          <w:rPr>
            <w:noProof/>
            <w:webHidden/>
          </w:rPr>
          <w:fldChar w:fldCharType="begin"/>
        </w:r>
        <w:r w:rsidR="00BC0CF9">
          <w:rPr>
            <w:noProof/>
            <w:webHidden/>
          </w:rPr>
          <w:instrText xml:space="preserve"> PAGEREF _Toc56332586 \h </w:instrText>
        </w:r>
        <w:r w:rsidR="00BC0CF9">
          <w:rPr>
            <w:noProof/>
            <w:webHidden/>
          </w:rPr>
        </w:r>
        <w:r w:rsidR="00BC0CF9">
          <w:rPr>
            <w:noProof/>
            <w:webHidden/>
          </w:rPr>
          <w:fldChar w:fldCharType="separate"/>
        </w:r>
        <w:r w:rsidR="003F07E9">
          <w:rPr>
            <w:noProof/>
            <w:webHidden/>
          </w:rPr>
          <w:t>15</w:t>
        </w:r>
        <w:r w:rsidR="00BC0CF9">
          <w:rPr>
            <w:noProof/>
            <w:webHidden/>
          </w:rPr>
          <w:fldChar w:fldCharType="end"/>
        </w:r>
      </w:hyperlink>
    </w:p>
    <w:p w14:paraId="4C6831A3" w14:textId="618E999C" w:rsidR="00BC0CF9" w:rsidRDefault="004F4E54">
      <w:pPr>
        <w:pStyle w:val="TOC3"/>
        <w:tabs>
          <w:tab w:val="left" w:pos="720"/>
          <w:tab w:val="right" w:pos="10790"/>
        </w:tabs>
        <w:rPr>
          <w:rFonts w:eastAsiaTheme="minorEastAsia" w:cstheme="minorBidi"/>
          <w:noProof/>
          <w:sz w:val="24"/>
          <w:szCs w:val="24"/>
        </w:rPr>
      </w:pPr>
      <w:hyperlink w:anchor="_Toc56332587" w:history="1">
        <w:r w:rsidR="00BC0CF9" w:rsidRPr="000926F1">
          <w:rPr>
            <w:rStyle w:val="Hyperlink"/>
            <w:noProof/>
          </w:rPr>
          <w:t>J.</w:t>
        </w:r>
        <w:r w:rsidR="00BC0CF9">
          <w:rPr>
            <w:rFonts w:eastAsiaTheme="minorEastAsia" w:cstheme="minorBidi"/>
            <w:noProof/>
            <w:sz w:val="24"/>
            <w:szCs w:val="24"/>
          </w:rPr>
          <w:tab/>
        </w:r>
        <w:r w:rsidR="00BC0CF9" w:rsidRPr="000926F1">
          <w:rPr>
            <w:rStyle w:val="Hyperlink"/>
            <w:noProof/>
          </w:rPr>
          <w:t>Public Access to Meetings and Records (Non Profit Entities)</w:t>
        </w:r>
        <w:r w:rsidR="00BC0CF9">
          <w:rPr>
            <w:noProof/>
            <w:webHidden/>
          </w:rPr>
          <w:tab/>
        </w:r>
        <w:r w:rsidR="00BC0CF9">
          <w:rPr>
            <w:noProof/>
            <w:webHidden/>
          </w:rPr>
          <w:fldChar w:fldCharType="begin"/>
        </w:r>
        <w:r w:rsidR="00BC0CF9">
          <w:rPr>
            <w:noProof/>
            <w:webHidden/>
          </w:rPr>
          <w:instrText xml:space="preserve"> PAGEREF _Toc56332587 \h </w:instrText>
        </w:r>
        <w:r w:rsidR="00BC0CF9">
          <w:rPr>
            <w:noProof/>
            <w:webHidden/>
          </w:rPr>
        </w:r>
        <w:r w:rsidR="00BC0CF9">
          <w:rPr>
            <w:noProof/>
            <w:webHidden/>
          </w:rPr>
          <w:fldChar w:fldCharType="separate"/>
        </w:r>
        <w:r w:rsidR="003F07E9">
          <w:rPr>
            <w:noProof/>
            <w:webHidden/>
          </w:rPr>
          <w:t>17</w:t>
        </w:r>
        <w:r w:rsidR="00BC0CF9">
          <w:rPr>
            <w:noProof/>
            <w:webHidden/>
          </w:rPr>
          <w:fldChar w:fldCharType="end"/>
        </w:r>
      </w:hyperlink>
    </w:p>
    <w:p w14:paraId="54452A02" w14:textId="5F57C02F" w:rsidR="00BC0CF9" w:rsidRDefault="004F4E54">
      <w:pPr>
        <w:pStyle w:val="TOC3"/>
        <w:tabs>
          <w:tab w:val="left" w:pos="720"/>
          <w:tab w:val="right" w:pos="10790"/>
        </w:tabs>
        <w:rPr>
          <w:rFonts w:eastAsiaTheme="minorEastAsia" w:cstheme="minorBidi"/>
          <w:noProof/>
          <w:sz w:val="24"/>
          <w:szCs w:val="24"/>
        </w:rPr>
      </w:pPr>
      <w:hyperlink w:anchor="_Toc56332588" w:history="1">
        <w:r w:rsidR="00BC0CF9" w:rsidRPr="000926F1">
          <w:rPr>
            <w:rStyle w:val="Hyperlink"/>
            <w:noProof/>
          </w:rPr>
          <w:t>K.</w:t>
        </w:r>
        <w:r w:rsidR="00BC0CF9">
          <w:rPr>
            <w:rFonts w:eastAsiaTheme="minorEastAsia" w:cstheme="minorBidi"/>
            <w:noProof/>
            <w:sz w:val="24"/>
            <w:szCs w:val="24"/>
          </w:rPr>
          <w:tab/>
        </w:r>
        <w:r w:rsidR="00BC0CF9" w:rsidRPr="000926F1">
          <w:rPr>
            <w:rStyle w:val="Hyperlink"/>
            <w:noProof/>
          </w:rPr>
          <w:t>Reservations of Rights by the City</w:t>
        </w:r>
        <w:r w:rsidR="00BC0CF9">
          <w:rPr>
            <w:noProof/>
            <w:webHidden/>
          </w:rPr>
          <w:tab/>
        </w:r>
        <w:r w:rsidR="00BC0CF9">
          <w:rPr>
            <w:noProof/>
            <w:webHidden/>
          </w:rPr>
          <w:fldChar w:fldCharType="begin"/>
        </w:r>
        <w:r w:rsidR="00BC0CF9">
          <w:rPr>
            <w:noProof/>
            <w:webHidden/>
          </w:rPr>
          <w:instrText xml:space="preserve"> PAGEREF _Toc56332588 \h </w:instrText>
        </w:r>
        <w:r w:rsidR="00BC0CF9">
          <w:rPr>
            <w:noProof/>
            <w:webHidden/>
          </w:rPr>
        </w:r>
        <w:r w:rsidR="00BC0CF9">
          <w:rPr>
            <w:noProof/>
            <w:webHidden/>
          </w:rPr>
          <w:fldChar w:fldCharType="separate"/>
        </w:r>
        <w:r w:rsidR="003F07E9">
          <w:rPr>
            <w:noProof/>
            <w:webHidden/>
          </w:rPr>
          <w:t>17</w:t>
        </w:r>
        <w:r w:rsidR="00BC0CF9">
          <w:rPr>
            <w:noProof/>
            <w:webHidden/>
          </w:rPr>
          <w:fldChar w:fldCharType="end"/>
        </w:r>
      </w:hyperlink>
    </w:p>
    <w:p w14:paraId="7C6968DD" w14:textId="498E5AB0" w:rsidR="00BC0CF9" w:rsidRDefault="004F4E54">
      <w:pPr>
        <w:pStyle w:val="TOC3"/>
        <w:tabs>
          <w:tab w:val="left" w:pos="720"/>
          <w:tab w:val="right" w:pos="10790"/>
        </w:tabs>
        <w:rPr>
          <w:rFonts w:eastAsiaTheme="minorEastAsia" w:cstheme="minorBidi"/>
          <w:noProof/>
          <w:sz w:val="24"/>
          <w:szCs w:val="24"/>
        </w:rPr>
      </w:pPr>
      <w:hyperlink w:anchor="_Toc56332589" w:history="1">
        <w:r w:rsidR="00BC0CF9" w:rsidRPr="000926F1">
          <w:rPr>
            <w:rStyle w:val="Hyperlink"/>
            <w:noProof/>
          </w:rPr>
          <w:t>L.</w:t>
        </w:r>
        <w:r w:rsidR="00BC0CF9">
          <w:rPr>
            <w:rFonts w:eastAsiaTheme="minorEastAsia" w:cstheme="minorBidi"/>
            <w:noProof/>
            <w:sz w:val="24"/>
            <w:szCs w:val="24"/>
          </w:rPr>
          <w:tab/>
        </w:r>
        <w:r w:rsidR="00BC0CF9" w:rsidRPr="000926F1">
          <w:rPr>
            <w:rStyle w:val="Hyperlink"/>
            <w:noProof/>
          </w:rPr>
          <w:t>No Waiver</w:t>
        </w:r>
        <w:r w:rsidR="00BC0CF9">
          <w:rPr>
            <w:noProof/>
            <w:webHidden/>
          </w:rPr>
          <w:tab/>
        </w:r>
        <w:r w:rsidR="00BC0CF9">
          <w:rPr>
            <w:noProof/>
            <w:webHidden/>
          </w:rPr>
          <w:fldChar w:fldCharType="begin"/>
        </w:r>
        <w:r w:rsidR="00BC0CF9">
          <w:rPr>
            <w:noProof/>
            <w:webHidden/>
          </w:rPr>
          <w:instrText xml:space="preserve"> PAGEREF _Toc56332589 \h </w:instrText>
        </w:r>
        <w:r w:rsidR="00BC0CF9">
          <w:rPr>
            <w:noProof/>
            <w:webHidden/>
          </w:rPr>
        </w:r>
        <w:r w:rsidR="00BC0CF9">
          <w:rPr>
            <w:noProof/>
            <w:webHidden/>
          </w:rPr>
          <w:fldChar w:fldCharType="separate"/>
        </w:r>
        <w:r w:rsidR="003F07E9">
          <w:rPr>
            <w:noProof/>
            <w:webHidden/>
          </w:rPr>
          <w:t>17</w:t>
        </w:r>
        <w:r w:rsidR="00BC0CF9">
          <w:rPr>
            <w:noProof/>
            <w:webHidden/>
          </w:rPr>
          <w:fldChar w:fldCharType="end"/>
        </w:r>
      </w:hyperlink>
    </w:p>
    <w:p w14:paraId="72E8D3D4" w14:textId="4BEB8DE2" w:rsidR="00BC0CF9" w:rsidRDefault="004F4E54">
      <w:pPr>
        <w:pStyle w:val="TOC3"/>
        <w:tabs>
          <w:tab w:val="left" w:pos="720"/>
          <w:tab w:val="right" w:pos="10790"/>
        </w:tabs>
        <w:rPr>
          <w:rFonts w:eastAsiaTheme="minorEastAsia" w:cstheme="minorBidi"/>
          <w:noProof/>
          <w:sz w:val="24"/>
          <w:szCs w:val="24"/>
        </w:rPr>
      </w:pPr>
      <w:hyperlink w:anchor="_Toc56332590" w:history="1">
        <w:r w:rsidR="00BC0CF9" w:rsidRPr="000926F1">
          <w:rPr>
            <w:rStyle w:val="Hyperlink"/>
            <w:noProof/>
          </w:rPr>
          <w:t>M.</w:t>
        </w:r>
        <w:r w:rsidR="00BC0CF9">
          <w:rPr>
            <w:rFonts w:eastAsiaTheme="minorEastAsia" w:cstheme="minorBidi"/>
            <w:noProof/>
            <w:sz w:val="24"/>
            <w:szCs w:val="24"/>
          </w:rPr>
          <w:tab/>
        </w:r>
        <w:r w:rsidR="00BC0CF9" w:rsidRPr="000926F1">
          <w:rPr>
            <w:rStyle w:val="Hyperlink"/>
            <w:noProof/>
          </w:rPr>
          <w:t>Other</w:t>
        </w:r>
        <w:r w:rsidR="00BC0CF9">
          <w:rPr>
            <w:noProof/>
            <w:webHidden/>
          </w:rPr>
          <w:tab/>
        </w:r>
        <w:r w:rsidR="00BC0CF9">
          <w:rPr>
            <w:noProof/>
            <w:webHidden/>
          </w:rPr>
          <w:fldChar w:fldCharType="begin"/>
        </w:r>
        <w:r w:rsidR="00BC0CF9">
          <w:rPr>
            <w:noProof/>
            <w:webHidden/>
          </w:rPr>
          <w:instrText xml:space="preserve"> PAGEREF _Toc56332590 \h </w:instrText>
        </w:r>
        <w:r w:rsidR="00BC0CF9">
          <w:rPr>
            <w:noProof/>
            <w:webHidden/>
          </w:rPr>
        </w:r>
        <w:r w:rsidR="00BC0CF9">
          <w:rPr>
            <w:noProof/>
            <w:webHidden/>
          </w:rPr>
          <w:fldChar w:fldCharType="separate"/>
        </w:r>
        <w:r w:rsidR="003F07E9">
          <w:rPr>
            <w:noProof/>
            <w:webHidden/>
          </w:rPr>
          <w:t>17</w:t>
        </w:r>
        <w:r w:rsidR="00BC0CF9">
          <w:rPr>
            <w:noProof/>
            <w:webHidden/>
          </w:rPr>
          <w:fldChar w:fldCharType="end"/>
        </w:r>
      </w:hyperlink>
    </w:p>
    <w:p w14:paraId="31474277" w14:textId="69135B6F" w:rsidR="000D2E3D" w:rsidRPr="00947238" w:rsidRDefault="00174701" w:rsidP="00174701">
      <w:pPr>
        <w:pStyle w:val="Heading1"/>
        <w:rPr>
          <w:b w:val="0"/>
          <w:bCs/>
          <w:noProof/>
        </w:rPr>
        <w:sectPr w:rsidR="000D2E3D" w:rsidRPr="00947238" w:rsidSect="00510565">
          <w:headerReference w:type="first" r:id="rId12"/>
          <w:footerReference w:type="first" r:id="rId13"/>
          <w:pgSz w:w="12240" w:h="15840" w:code="1"/>
          <w:pgMar w:top="720" w:right="720" w:bottom="720" w:left="720" w:header="288" w:footer="432" w:gutter="0"/>
          <w:pgNumType w:fmt="lowerRoman" w:start="1"/>
          <w:cols w:space="720"/>
          <w:titlePg/>
          <w:docGrid w:linePitch="326"/>
        </w:sectPr>
      </w:pPr>
      <w:r w:rsidRPr="00947238">
        <w:rPr>
          <w:b w:val="0"/>
          <w:bCs/>
          <w:noProof/>
          <w:sz w:val="22"/>
          <w:szCs w:val="22"/>
        </w:rPr>
        <w:fldChar w:fldCharType="end"/>
      </w:r>
    </w:p>
    <w:p w14:paraId="6B95BEC0" w14:textId="31217053" w:rsidR="00FD3498" w:rsidRPr="00947238" w:rsidRDefault="00B76CCB" w:rsidP="000D2E3D">
      <w:pPr>
        <w:pStyle w:val="Heading2"/>
      </w:pPr>
      <w:bookmarkStart w:id="5" w:name="_Toc39067995"/>
      <w:bookmarkStart w:id="6" w:name="_Toc56332540"/>
      <w:r w:rsidRPr="00947238">
        <w:lastRenderedPageBreak/>
        <w:t>I</w:t>
      </w:r>
      <w:r w:rsidR="00FD3498" w:rsidRPr="00947238">
        <w:t xml:space="preserve">ntroduction </w:t>
      </w:r>
      <w:r w:rsidR="00604F5D" w:rsidRPr="00947238">
        <w:t xml:space="preserve">and </w:t>
      </w:r>
      <w:r w:rsidR="00D92FC4" w:rsidRPr="00947238">
        <w:t xml:space="preserve">Solicitation </w:t>
      </w:r>
      <w:r w:rsidR="00604F5D" w:rsidRPr="00947238">
        <w:t>Schedule</w:t>
      </w:r>
      <w:bookmarkStart w:id="7" w:name="_Hlk15479476"/>
      <w:bookmarkEnd w:id="5"/>
      <w:bookmarkEnd w:id="6"/>
    </w:p>
    <w:p w14:paraId="6AC3C61B" w14:textId="1DA9AB4C" w:rsidR="00532F7F" w:rsidRPr="00947238" w:rsidRDefault="00D92FC4" w:rsidP="000D2E3D">
      <w:pPr>
        <w:pStyle w:val="Heading3"/>
      </w:pPr>
      <w:bookmarkStart w:id="8" w:name="_Toc56332541"/>
      <w:bookmarkEnd w:id="7"/>
      <w:r w:rsidRPr="00947238">
        <w:t>Introduction</w:t>
      </w:r>
      <w:bookmarkEnd w:id="8"/>
    </w:p>
    <w:p w14:paraId="655E5AA9" w14:textId="29715C2E" w:rsidR="00D92FC4" w:rsidRPr="00947238" w:rsidRDefault="00D92FC4" w:rsidP="00D92FC4">
      <w:pPr>
        <w:pStyle w:val="Heading4"/>
        <w:tabs>
          <w:tab w:val="clear" w:pos="9360"/>
          <w:tab w:val="left" w:pos="9356"/>
        </w:tabs>
      </w:pPr>
      <w:r w:rsidRPr="00947238">
        <w:t>General</w:t>
      </w:r>
    </w:p>
    <w:p w14:paraId="248E4275" w14:textId="2CA37ED4" w:rsidR="00276EFA" w:rsidRPr="00947238" w:rsidRDefault="00B64E5C" w:rsidP="00D92FC4">
      <w:pPr>
        <w:rPr>
          <w:szCs w:val="24"/>
        </w:rPr>
      </w:pPr>
      <w:r w:rsidRPr="00947238">
        <w:t xml:space="preserve">This Request for </w:t>
      </w:r>
      <w:r w:rsidR="00093031">
        <w:rPr>
          <w:color w:val="000000" w:themeColor="text1"/>
        </w:rPr>
        <w:t>Proposals</w:t>
      </w:r>
      <w:r w:rsidR="00093031">
        <w:rPr>
          <w:color w:val="00B050"/>
        </w:rPr>
        <w:t xml:space="preserve"> </w:t>
      </w:r>
      <w:r w:rsidRPr="00947238">
        <w:t>(</w:t>
      </w:r>
      <w:r w:rsidR="006E1D41" w:rsidRPr="00947238">
        <w:t xml:space="preserve">hereinafter “Solicitation”) </w:t>
      </w:r>
      <w:r w:rsidRPr="00947238">
        <w:t>is being issued by the City and County of San Francisco</w:t>
      </w:r>
      <w:r w:rsidR="00854C04">
        <w:t>, Office of the City Administrator, Digital Services</w:t>
      </w:r>
      <w:r w:rsidR="00EF589E">
        <w:t xml:space="preserve"> team</w:t>
      </w:r>
      <w:r w:rsidRPr="00947238">
        <w:t xml:space="preserve">. </w:t>
      </w:r>
      <w:r w:rsidR="00BC0CC8">
        <w:t>Digital Services</w:t>
      </w:r>
      <w:r w:rsidRPr="00947238">
        <w:t xml:space="preserve"> is seeking</w:t>
      </w:r>
      <w:r w:rsidR="007C519D" w:rsidRPr="00947238">
        <w:t xml:space="preserve"> one </w:t>
      </w:r>
      <w:r w:rsidR="00632095" w:rsidRPr="00947238">
        <w:t xml:space="preserve">qualified </w:t>
      </w:r>
      <w:r w:rsidR="004807EE" w:rsidRPr="00947238">
        <w:rPr>
          <w:color w:val="000000" w:themeColor="text1"/>
        </w:rPr>
        <w:t>supplier</w:t>
      </w:r>
      <w:r w:rsidR="00EB055F" w:rsidRPr="00947238">
        <w:rPr>
          <w:color w:val="000000" w:themeColor="text1"/>
        </w:rPr>
        <w:t xml:space="preserve"> </w:t>
      </w:r>
      <w:r w:rsidR="00B93E2E" w:rsidRPr="00947238">
        <w:t xml:space="preserve">(“Proposer”) </w:t>
      </w:r>
      <w:r w:rsidR="00EB055F" w:rsidRPr="00947238">
        <w:t>to provid</w:t>
      </w:r>
      <w:r w:rsidR="00BC0CC8">
        <w:t xml:space="preserve">e facilitation and consultancy support </w:t>
      </w:r>
      <w:r w:rsidR="009C7D60">
        <w:t>to help</w:t>
      </w:r>
      <w:r w:rsidRPr="00947238">
        <w:t xml:space="preserve"> City </w:t>
      </w:r>
      <w:r w:rsidR="009C7D60">
        <w:t>employees have essential conversations about racial equity and take action.</w:t>
      </w:r>
      <w:r w:rsidR="00276EFA">
        <w:t xml:space="preserve"> These services are designated Phase 1.</w:t>
      </w:r>
      <w:r w:rsidR="009C7D60">
        <w:t xml:space="preserve"> </w:t>
      </w:r>
      <w:r w:rsidR="00DD2D0A">
        <w:rPr>
          <w:szCs w:val="24"/>
        </w:rPr>
        <w:t>There are 25 departments, divisions, and programs in the Office of the City Administrator (ADM), and they will be relying on the same contractor to provide similar services for their staff</w:t>
      </w:r>
      <w:r w:rsidR="00276EFA">
        <w:rPr>
          <w:szCs w:val="24"/>
        </w:rPr>
        <w:t xml:space="preserve"> in Phase 2</w:t>
      </w:r>
      <w:r w:rsidR="00DD2D0A">
        <w:rPr>
          <w:szCs w:val="24"/>
        </w:rPr>
        <w:t xml:space="preserve">. </w:t>
      </w:r>
    </w:p>
    <w:p w14:paraId="19EAC431" w14:textId="5DC55E45" w:rsidR="00D92FC4" w:rsidRPr="00947238" w:rsidRDefault="00D92FC4" w:rsidP="00D92FC4"/>
    <w:p w14:paraId="52909DE5" w14:textId="77BE624B" w:rsidR="00D92FC4" w:rsidRPr="00947238" w:rsidRDefault="00D92FC4" w:rsidP="00276EFA">
      <w:pPr>
        <w:pStyle w:val="Heading4"/>
      </w:pPr>
      <w:r w:rsidRPr="00947238">
        <w:t>Selection Overview</w:t>
      </w:r>
    </w:p>
    <w:p w14:paraId="28776B53" w14:textId="0730C0BD" w:rsidR="00D92FC4" w:rsidRDefault="004807EE" w:rsidP="00BC0CC8">
      <w:pPr>
        <w:pStyle w:val="Level2"/>
      </w:pPr>
      <w:bookmarkStart w:id="9" w:name="_Hlk39940865"/>
      <w:r w:rsidRPr="00947238">
        <w:t xml:space="preserve">The City shall award a contract to the Proposer that meets the Minimum Qualifications of this </w:t>
      </w:r>
      <w:r w:rsidR="00B93E2E" w:rsidRPr="00947238">
        <w:t>Solicitation</w:t>
      </w:r>
      <w:r w:rsidRPr="00947238">
        <w:t xml:space="preserve"> whose Proposal receives the </w:t>
      </w:r>
      <w:r w:rsidR="00BC0CC8" w:rsidRPr="00947238">
        <w:t>highest-ranking</w:t>
      </w:r>
      <w:r w:rsidRPr="00947238">
        <w:t xml:space="preserve"> score.</w:t>
      </w:r>
    </w:p>
    <w:p w14:paraId="758351D0" w14:textId="77777777" w:rsidR="00835E4B" w:rsidRDefault="00835E4B" w:rsidP="00BC0CC8">
      <w:pPr>
        <w:pStyle w:val="Level2"/>
      </w:pPr>
    </w:p>
    <w:p w14:paraId="442B7382" w14:textId="49839612" w:rsidR="00D92FC4" w:rsidRPr="00947238" w:rsidRDefault="00D92FC4" w:rsidP="00001145">
      <w:pPr>
        <w:pStyle w:val="Heading3"/>
      </w:pPr>
      <w:bookmarkStart w:id="10" w:name="_Toc56332542"/>
      <w:r w:rsidRPr="00947238">
        <w:t>Anticipated Contract Term</w:t>
      </w:r>
      <w:bookmarkEnd w:id="10"/>
    </w:p>
    <w:p w14:paraId="0FB1F479" w14:textId="5D16C892" w:rsidR="00D92FC4" w:rsidRPr="00BC0CC8" w:rsidRDefault="00D92FC4" w:rsidP="00BC0CC8">
      <w:pPr>
        <w:tabs>
          <w:tab w:val="left" w:pos="9356"/>
        </w:tabs>
        <w:spacing w:after="100" w:afterAutospacing="1" w:line="240" w:lineRule="auto"/>
        <w:rPr>
          <w:b/>
          <w:color w:val="00B050"/>
        </w:rPr>
      </w:pPr>
      <w:r w:rsidRPr="00947238">
        <w:t xml:space="preserve">A contract awarded pursuant to this Solicitation </w:t>
      </w:r>
      <w:r w:rsidRPr="00947238">
        <w:rPr>
          <w:szCs w:val="24"/>
        </w:rPr>
        <w:t xml:space="preserve">shall be non-exclusive with an </w:t>
      </w:r>
      <w:r w:rsidR="00001145">
        <w:rPr>
          <w:szCs w:val="24"/>
        </w:rPr>
        <w:t>anticipated</w:t>
      </w:r>
      <w:r w:rsidRPr="00947238">
        <w:rPr>
          <w:szCs w:val="24"/>
        </w:rPr>
        <w:t xml:space="preserve"> term of</w:t>
      </w:r>
      <w:r w:rsidR="00BC0CC8">
        <w:rPr>
          <w:szCs w:val="24"/>
        </w:rPr>
        <w:t xml:space="preserve"> 2</w:t>
      </w:r>
      <w:r w:rsidRPr="00947238">
        <w:rPr>
          <w:color w:val="00B050"/>
          <w:szCs w:val="24"/>
        </w:rPr>
        <w:t xml:space="preserve"> </w:t>
      </w:r>
      <w:r w:rsidRPr="00947238">
        <w:rPr>
          <w:color w:val="000000" w:themeColor="text1"/>
          <w:szCs w:val="24"/>
        </w:rPr>
        <w:t>years. T</w:t>
      </w:r>
      <w:r w:rsidRPr="00947238">
        <w:rPr>
          <w:szCs w:val="24"/>
        </w:rPr>
        <w:t>he City</w:t>
      </w:r>
      <w:r w:rsidR="000813D4" w:rsidRPr="00947238">
        <w:rPr>
          <w:szCs w:val="24"/>
        </w:rPr>
        <w:t xml:space="preserve"> at</w:t>
      </w:r>
      <w:r w:rsidRPr="00947238">
        <w:rPr>
          <w:szCs w:val="24"/>
        </w:rPr>
        <w:t xml:space="preserve"> its sole, absolute discretion, shall have the option to extend the term for</w:t>
      </w:r>
      <w:r w:rsidR="00BC0CC8">
        <w:rPr>
          <w:szCs w:val="24"/>
        </w:rPr>
        <w:t xml:space="preserve"> 1</w:t>
      </w:r>
      <w:r w:rsidRPr="00947238">
        <w:rPr>
          <w:color w:val="00B050"/>
          <w:szCs w:val="24"/>
        </w:rPr>
        <w:t xml:space="preserve"> </w:t>
      </w:r>
      <w:r w:rsidRPr="00947238">
        <w:rPr>
          <w:szCs w:val="24"/>
        </w:rPr>
        <w:t>additional year for a total of</w:t>
      </w:r>
      <w:r w:rsidR="00BC0CC8">
        <w:rPr>
          <w:szCs w:val="24"/>
        </w:rPr>
        <w:t xml:space="preserve"> 3 </w:t>
      </w:r>
      <w:r w:rsidRPr="00947238">
        <w:rPr>
          <w:szCs w:val="24"/>
        </w:rPr>
        <w:t>years.</w:t>
      </w:r>
      <w:r w:rsidR="000B2046">
        <w:rPr>
          <w:szCs w:val="24"/>
        </w:rPr>
        <w:t xml:space="preserve"> The City</w:t>
      </w:r>
      <w:r w:rsidR="000B2046" w:rsidRPr="000B4693">
        <w:rPr>
          <w:color w:val="000000"/>
        </w:rPr>
        <w:t xml:space="preserve"> reserves the right to commence, close, reduce, increase the contract amount and change the Contract Agreement duration consistent with City requirements.</w:t>
      </w:r>
    </w:p>
    <w:p w14:paraId="799BB707" w14:textId="6FE2F33F" w:rsidR="00717FAD" w:rsidRPr="00947238" w:rsidRDefault="00717FAD" w:rsidP="00717FAD">
      <w:pPr>
        <w:pStyle w:val="Heading3"/>
        <w:tabs>
          <w:tab w:val="clear" w:pos="9360"/>
          <w:tab w:val="left" w:pos="9356"/>
        </w:tabs>
      </w:pPr>
      <w:bookmarkStart w:id="11" w:name="_Toc56332543"/>
      <w:r w:rsidRPr="00947238">
        <w:t>Anticipated Contract Not to Exceed Amount</w:t>
      </w:r>
      <w:bookmarkEnd w:id="11"/>
    </w:p>
    <w:p w14:paraId="7698B714" w14:textId="276C8E71" w:rsidR="00F63596" w:rsidRPr="00947238" w:rsidRDefault="00857482" w:rsidP="00D92FC4">
      <w:r w:rsidRPr="00947238">
        <w:t xml:space="preserve">A contract awarded pursuant to this </w:t>
      </w:r>
      <w:r w:rsidR="00B93E2E" w:rsidRPr="00947238">
        <w:t>Solicitation</w:t>
      </w:r>
      <w:r w:rsidRPr="00947238">
        <w:t xml:space="preserve"> shall have a </w:t>
      </w:r>
      <w:r w:rsidR="00CD32F9" w:rsidRPr="00947238">
        <w:t xml:space="preserve">not to exceed (NTE) amount </w:t>
      </w:r>
      <w:r w:rsidRPr="00947238">
        <w:t xml:space="preserve">of </w:t>
      </w:r>
      <w:r w:rsidR="00BC0CC8">
        <w:t xml:space="preserve">$250,000 </w:t>
      </w:r>
      <w:r w:rsidR="00CD32F9" w:rsidRPr="00947238">
        <w:t>for the total allowable maximum term</w:t>
      </w:r>
      <w:r w:rsidR="005C454E" w:rsidRPr="00947238">
        <w:t>.</w:t>
      </w:r>
      <w:r w:rsidR="00276EFA">
        <w:t xml:space="preserve">  The first contract will be for NTE $50,000 for work for the Digital Services Team which we have termed Phase 1.  Additional contracts for work for other ADM departments, Phase 2, will total an amount NTE $200,000.</w:t>
      </w:r>
    </w:p>
    <w:p w14:paraId="5906049E" w14:textId="77777777" w:rsidR="00F63596" w:rsidRPr="00947238" w:rsidRDefault="00F63596" w:rsidP="00F63596">
      <w:pPr>
        <w:spacing w:line="240" w:lineRule="auto"/>
      </w:pPr>
    </w:p>
    <w:p w14:paraId="1C843BE1" w14:textId="7D6E2808" w:rsidR="001F4076" w:rsidRDefault="00835E4B" w:rsidP="007C519D">
      <w:pPr>
        <w:pStyle w:val="Heading3"/>
        <w:tabs>
          <w:tab w:val="clear" w:pos="9360"/>
          <w:tab w:val="left" w:pos="9356"/>
        </w:tabs>
      </w:pPr>
      <w:bookmarkStart w:id="12" w:name="_Toc39067997"/>
      <w:bookmarkStart w:id="13" w:name="_Toc56332544"/>
      <w:bookmarkEnd w:id="9"/>
      <w:r>
        <w:t>Reserved (</w:t>
      </w:r>
      <w:r w:rsidR="001F4076" w:rsidRPr="00947238">
        <w:t xml:space="preserve">Cooperative </w:t>
      </w:r>
      <w:r w:rsidR="00D50DFF" w:rsidRPr="00947238">
        <w:t>Agreement</w:t>
      </w:r>
      <w:bookmarkEnd w:id="12"/>
      <w:r>
        <w:t>)</w:t>
      </w:r>
      <w:bookmarkEnd w:id="13"/>
    </w:p>
    <w:p w14:paraId="0602A77B" w14:textId="77777777" w:rsidR="00835E4B" w:rsidRPr="00835E4B" w:rsidRDefault="00835E4B" w:rsidP="00835E4B">
      <w:pPr>
        <w:pStyle w:val="BodyText"/>
      </w:pPr>
    </w:p>
    <w:p w14:paraId="0093F454" w14:textId="0BD16843" w:rsidR="00FD3498" w:rsidRPr="00947238" w:rsidRDefault="00C070E9" w:rsidP="007C519D">
      <w:pPr>
        <w:pStyle w:val="Heading3"/>
        <w:tabs>
          <w:tab w:val="clear" w:pos="9360"/>
          <w:tab w:val="left" w:pos="9356"/>
        </w:tabs>
      </w:pPr>
      <w:bookmarkStart w:id="14" w:name="_Toc39067999"/>
      <w:bookmarkStart w:id="15" w:name="_Toc56332545"/>
      <w:r w:rsidRPr="00947238">
        <w:t>Solicitation</w:t>
      </w:r>
      <w:r w:rsidR="00E402EF" w:rsidRPr="00947238">
        <w:t xml:space="preserve"> </w:t>
      </w:r>
      <w:r w:rsidR="00FD3498" w:rsidRPr="00947238">
        <w:t>Schedule</w:t>
      </w:r>
      <w:bookmarkEnd w:id="14"/>
      <w:bookmarkEnd w:id="15"/>
    </w:p>
    <w:p w14:paraId="328ED0BB" w14:textId="138D00BD" w:rsidR="00DC4A98" w:rsidRPr="00947238" w:rsidRDefault="00FD3498" w:rsidP="00DC4A98">
      <w:pPr>
        <w:tabs>
          <w:tab w:val="left" w:pos="9356"/>
        </w:tabs>
        <w:autoSpaceDE w:val="0"/>
        <w:autoSpaceDN w:val="0"/>
        <w:adjustRightInd w:val="0"/>
        <w:spacing w:line="240" w:lineRule="auto"/>
        <w:rPr>
          <w:color w:val="000000"/>
          <w:szCs w:val="24"/>
        </w:rPr>
      </w:pPr>
      <w:r w:rsidRPr="00947238">
        <w:t xml:space="preserve">The anticipated schedule for </w:t>
      </w:r>
      <w:r w:rsidR="001560EA" w:rsidRPr="00947238">
        <w:t xml:space="preserve">this </w:t>
      </w:r>
      <w:r w:rsidR="00B93E2E" w:rsidRPr="00947238">
        <w:t>Solicitation</w:t>
      </w:r>
      <w:r w:rsidR="00743E77" w:rsidRPr="00947238">
        <w:t xml:space="preserve"> </w:t>
      </w:r>
      <w:r w:rsidR="000813D4" w:rsidRPr="00947238">
        <w:t>is</w:t>
      </w:r>
      <w:r w:rsidR="00DC4A98" w:rsidRPr="00947238">
        <w:t xml:space="preserve"> set forth below. </w:t>
      </w:r>
      <w:r w:rsidR="00DC4A98" w:rsidRPr="00947238">
        <w:rPr>
          <w:color w:val="000000"/>
          <w:szCs w:val="24"/>
        </w:rPr>
        <w:t>These dates are tentative and subject to change. It is the Proposer’s responsibility to check</w:t>
      </w:r>
      <w:r w:rsidR="00DD2D0A">
        <w:rPr>
          <w:color w:val="000000"/>
          <w:szCs w:val="24"/>
        </w:rPr>
        <w:t xml:space="preserve"> Digital Services’</w:t>
      </w:r>
      <w:r w:rsidR="00DC4A98" w:rsidRPr="00947238">
        <w:rPr>
          <w:color w:val="000000"/>
          <w:szCs w:val="24"/>
        </w:rPr>
        <w:t xml:space="preserve"> website for any addenda and updates. </w:t>
      </w:r>
    </w:p>
    <w:p w14:paraId="4036D6A7" w14:textId="4A83DB7E" w:rsidR="00DC4A98" w:rsidRPr="00947238" w:rsidRDefault="00DC4A98" w:rsidP="007C519D">
      <w:pPr>
        <w:tabs>
          <w:tab w:val="left" w:pos="9356"/>
        </w:tabs>
        <w:autoSpaceDE w:val="0"/>
        <w:autoSpaceDN w:val="0"/>
        <w:adjustRightInd w:val="0"/>
        <w:spacing w:line="240" w:lineRule="auto"/>
        <w:rPr>
          <w:color w:val="000000"/>
          <w:sz w:val="22"/>
          <w:szCs w:val="22"/>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0"/>
        <w:gridCol w:w="2880"/>
      </w:tblGrid>
      <w:tr w:rsidR="00857482" w:rsidRPr="00947238" w14:paraId="7585C7ED" w14:textId="77777777" w:rsidTr="00F308E2">
        <w:tc>
          <w:tcPr>
            <w:tcW w:w="7020" w:type="dxa"/>
            <w:shd w:val="clear" w:color="auto" w:fill="D9D9D9" w:themeFill="background1" w:themeFillShade="D9"/>
          </w:tcPr>
          <w:p w14:paraId="50221CE4" w14:textId="77777777" w:rsidR="00857482" w:rsidRPr="00947238" w:rsidRDefault="00857482" w:rsidP="00EE6AB1">
            <w:pPr>
              <w:tabs>
                <w:tab w:val="left" w:pos="5760"/>
                <w:tab w:val="left" w:pos="9356"/>
              </w:tabs>
              <w:spacing w:before="100" w:beforeAutospacing="1" w:after="100" w:afterAutospacing="1" w:line="240" w:lineRule="auto"/>
              <w:jc w:val="center"/>
              <w:rPr>
                <w:rFonts w:eastAsia="MS Mincho"/>
                <w:b/>
                <w:sz w:val="22"/>
                <w:szCs w:val="22"/>
              </w:rPr>
            </w:pPr>
            <w:r w:rsidRPr="00947238">
              <w:rPr>
                <w:rFonts w:eastAsia="MS Mincho"/>
                <w:b/>
                <w:sz w:val="22"/>
                <w:szCs w:val="22"/>
              </w:rPr>
              <w:t>Proposal Phase</w:t>
            </w:r>
          </w:p>
        </w:tc>
        <w:tc>
          <w:tcPr>
            <w:tcW w:w="2880" w:type="dxa"/>
            <w:shd w:val="clear" w:color="auto" w:fill="D9D9D9" w:themeFill="background1" w:themeFillShade="D9"/>
          </w:tcPr>
          <w:p w14:paraId="47BB3FA7" w14:textId="77777777" w:rsidR="00857482" w:rsidRPr="00947238" w:rsidRDefault="00857482" w:rsidP="00EE6AB1">
            <w:pPr>
              <w:tabs>
                <w:tab w:val="left" w:pos="5760"/>
                <w:tab w:val="left" w:pos="9356"/>
              </w:tabs>
              <w:spacing w:before="100" w:beforeAutospacing="1" w:after="100" w:afterAutospacing="1" w:line="240" w:lineRule="auto"/>
              <w:jc w:val="center"/>
              <w:rPr>
                <w:rFonts w:eastAsia="MS Mincho"/>
                <w:b/>
                <w:sz w:val="22"/>
                <w:szCs w:val="22"/>
              </w:rPr>
            </w:pPr>
            <w:r w:rsidRPr="00947238">
              <w:rPr>
                <w:rFonts w:eastAsia="MS Mincho"/>
                <w:b/>
                <w:sz w:val="22"/>
                <w:szCs w:val="22"/>
              </w:rPr>
              <w:t>Tentative Date</w:t>
            </w:r>
          </w:p>
        </w:tc>
      </w:tr>
      <w:tr w:rsidR="00565D76" w:rsidRPr="00947238" w14:paraId="2146F8FA" w14:textId="77777777" w:rsidTr="00F308E2">
        <w:tc>
          <w:tcPr>
            <w:tcW w:w="7020" w:type="dxa"/>
            <w:shd w:val="clear" w:color="auto" w:fill="auto"/>
          </w:tcPr>
          <w:p w14:paraId="2853BC45" w14:textId="40616F02" w:rsidR="00565D76" w:rsidRPr="00947238" w:rsidRDefault="00565D76" w:rsidP="00565D76">
            <w:pPr>
              <w:tabs>
                <w:tab w:val="left" w:pos="5760"/>
                <w:tab w:val="left" w:pos="9356"/>
              </w:tabs>
              <w:spacing w:before="100" w:beforeAutospacing="1" w:after="100" w:afterAutospacing="1" w:line="240" w:lineRule="auto"/>
              <w:rPr>
                <w:rFonts w:eastAsia="MS Mincho"/>
                <w:sz w:val="22"/>
                <w:szCs w:val="22"/>
              </w:rPr>
            </w:pPr>
            <w:r w:rsidRPr="00947238">
              <w:rPr>
                <w:rFonts w:eastAsia="MS Mincho"/>
                <w:sz w:val="22"/>
                <w:szCs w:val="22"/>
              </w:rPr>
              <w:t>Proposal issued by the City</w:t>
            </w:r>
          </w:p>
        </w:tc>
        <w:tc>
          <w:tcPr>
            <w:tcW w:w="2880" w:type="dxa"/>
            <w:shd w:val="clear" w:color="auto" w:fill="auto"/>
          </w:tcPr>
          <w:p w14:paraId="2F6A6F92" w14:textId="18DAD5FC" w:rsidR="00565D76" w:rsidRPr="002C1497" w:rsidRDefault="00565D76" w:rsidP="00565D76">
            <w:pPr>
              <w:tabs>
                <w:tab w:val="left" w:pos="5760"/>
                <w:tab w:val="left" w:pos="9356"/>
              </w:tabs>
              <w:spacing w:before="100" w:beforeAutospacing="1" w:after="100" w:afterAutospacing="1" w:line="240" w:lineRule="auto"/>
              <w:rPr>
                <w:rFonts w:eastAsia="MS Mincho"/>
                <w:bCs/>
                <w:sz w:val="22"/>
                <w:szCs w:val="22"/>
                <w:highlight w:val="yellow"/>
              </w:rPr>
            </w:pPr>
            <w:ins w:id="16" w:author="Taylor, Mariela (ADM)" w:date="2021-05-18T10:56:00Z">
              <w:r w:rsidRPr="00A052D1">
                <w:rPr>
                  <w:bCs/>
                  <w:sz w:val="20"/>
                  <w:highlight w:val="yellow"/>
                </w:rPr>
                <w:t>XXX</w:t>
              </w:r>
            </w:ins>
          </w:p>
        </w:tc>
      </w:tr>
      <w:tr w:rsidR="00565D76" w:rsidRPr="00947238" w14:paraId="63AFE06C" w14:textId="77777777" w:rsidTr="00F308E2">
        <w:trPr>
          <w:trHeight w:val="224"/>
        </w:trPr>
        <w:tc>
          <w:tcPr>
            <w:tcW w:w="7020" w:type="dxa"/>
            <w:shd w:val="clear" w:color="auto" w:fill="auto"/>
          </w:tcPr>
          <w:p w14:paraId="3ACA467E" w14:textId="1E336378" w:rsidR="00565D76" w:rsidRPr="00947238" w:rsidRDefault="00565D76" w:rsidP="00565D76">
            <w:pPr>
              <w:tabs>
                <w:tab w:val="left" w:pos="5760"/>
                <w:tab w:val="left" w:pos="9356"/>
              </w:tabs>
              <w:spacing w:line="240" w:lineRule="auto"/>
              <w:rPr>
                <w:rFonts w:eastAsia="MS Mincho"/>
                <w:sz w:val="22"/>
                <w:szCs w:val="22"/>
              </w:rPr>
            </w:pPr>
            <w:r w:rsidRPr="002822DC">
              <w:rPr>
                <w:rFonts w:eastAsia="MS Mincho"/>
                <w:color w:val="000000" w:themeColor="text1"/>
                <w:sz w:val="22"/>
                <w:szCs w:val="22"/>
              </w:rPr>
              <w:t>Optional Pre-</w:t>
            </w:r>
            <w:r w:rsidRPr="00947238">
              <w:rPr>
                <w:rFonts w:eastAsia="MS Mincho"/>
                <w:sz w:val="22"/>
                <w:szCs w:val="22"/>
              </w:rPr>
              <w:t>Proposal Conference</w:t>
            </w:r>
          </w:p>
        </w:tc>
        <w:tc>
          <w:tcPr>
            <w:tcW w:w="2880" w:type="dxa"/>
            <w:shd w:val="clear" w:color="auto" w:fill="auto"/>
          </w:tcPr>
          <w:p w14:paraId="7CFF2809" w14:textId="1E4FEC8E" w:rsidR="00565D76" w:rsidRPr="002C1497" w:rsidRDefault="00565D76" w:rsidP="00565D76">
            <w:pPr>
              <w:tabs>
                <w:tab w:val="left" w:pos="3240"/>
                <w:tab w:val="left" w:pos="6030"/>
                <w:tab w:val="left" w:pos="9356"/>
              </w:tabs>
              <w:spacing w:after="80" w:line="240" w:lineRule="auto"/>
              <w:rPr>
                <w:bCs/>
                <w:color w:val="000000" w:themeColor="text1"/>
                <w:sz w:val="22"/>
                <w:szCs w:val="22"/>
                <w:highlight w:val="yellow"/>
              </w:rPr>
            </w:pPr>
            <w:ins w:id="17" w:author="Taylor, Mariela (ADM)" w:date="2021-05-18T10:56:00Z">
              <w:r w:rsidRPr="00A052D1">
                <w:rPr>
                  <w:bCs/>
                  <w:sz w:val="20"/>
                  <w:highlight w:val="yellow"/>
                </w:rPr>
                <w:t>XXX</w:t>
              </w:r>
            </w:ins>
          </w:p>
        </w:tc>
      </w:tr>
      <w:tr w:rsidR="00565D76" w:rsidRPr="00947238" w14:paraId="73983203" w14:textId="77777777" w:rsidTr="00F308E2">
        <w:tc>
          <w:tcPr>
            <w:tcW w:w="7020" w:type="dxa"/>
            <w:shd w:val="clear" w:color="auto" w:fill="auto"/>
          </w:tcPr>
          <w:p w14:paraId="6D417283" w14:textId="77777777" w:rsidR="00565D76" w:rsidRPr="00947238" w:rsidRDefault="00565D76" w:rsidP="00565D76">
            <w:pPr>
              <w:tabs>
                <w:tab w:val="left" w:pos="5760"/>
                <w:tab w:val="left" w:pos="9356"/>
              </w:tabs>
              <w:spacing w:before="100" w:beforeAutospacing="1" w:after="100" w:afterAutospacing="1" w:line="240" w:lineRule="auto"/>
              <w:rPr>
                <w:rFonts w:eastAsia="MS Mincho"/>
                <w:sz w:val="22"/>
                <w:szCs w:val="22"/>
              </w:rPr>
            </w:pPr>
            <w:r w:rsidRPr="00947238">
              <w:rPr>
                <w:rFonts w:eastAsia="MS Mincho"/>
                <w:sz w:val="22"/>
                <w:szCs w:val="22"/>
              </w:rPr>
              <w:t>Deadline for submission of written questions or requests for clarification</w:t>
            </w:r>
          </w:p>
        </w:tc>
        <w:tc>
          <w:tcPr>
            <w:tcW w:w="2880" w:type="dxa"/>
            <w:shd w:val="clear" w:color="auto" w:fill="auto"/>
          </w:tcPr>
          <w:p w14:paraId="02D2FF48" w14:textId="7B32CC6A" w:rsidR="00565D76" w:rsidRPr="002C1497" w:rsidRDefault="00565D76" w:rsidP="00565D76">
            <w:pPr>
              <w:tabs>
                <w:tab w:val="left" w:pos="5760"/>
                <w:tab w:val="left" w:pos="9356"/>
              </w:tabs>
              <w:spacing w:before="100" w:beforeAutospacing="1" w:after="100" w:afterAutospacing="1" w:line="240" w:lineRule="auto"/>
              <w:rPr>
                <w:rFonts w:eastAsia="MS Mincho"/>
                <w:bCs/>
                <w:sz w:val="22"/>
                <w:szCs w:val="22"/>
                <w:highlight w:val="yellow"/>
              </w:rPr>
            </w:pPr>
            <w:ins w:id="18" w:author="Taylor, Mariela (ADM)" w:date="2021-05-18T10:56:00Z">
              <w:r w:rsidRPr="00A052D1">
                <w:rPr>
                  <w:bCs/>
                  <w:sz w:val="20"/>
                  <w:highlight w:val="yellow"/>
                </w:rPr>
                <w:t>XXX</w:t>
              </w:r>
            </w:ins>
          </w:p>
        </w:tc>
      </w:tr>
      <w:tr w:rsidR="00565D76" w:rsidRPr="00947238" w14:paraId="6CD69B93" w14:textId="77777777" w:rsidTr="00F308E2">
        <w:tc>
          <w:tcPr>
            <w:tcW w:w="7020" w:type="dxa"/>
            <w:shd w:val="clear" w:color="auto" w:fill="auto"/>
          </w:tcPr>
          <w:p w14:paraId="348C6594" w14:textId="54722E1B" w:rsidR="00565D76" w:rsidRPr="00947238" w:rsidRDefault="00565D76" w:rsidP="00565D76">
            <w:pPr>
              <w:tabs>
                <w:tab w:val="left" w:pos="5760"/>
                <w:tab w:val="left" w:pos="9356"/>
              </w:tabs>
              <w:spacing w:before="100" w:beforeAutospacing="1" w:after="100" w:afterAutospacing="1" w:line="240" w:lineRule="auto"/>
              <w:rPr>
                <w:rFonts w:eastAsia="MS Mincho"/>
                <w:sz w:val="22"/>
                <w:szCs w:val="22"/>
              </w:rPr>
            </w:pPr>
            <w:r>
              <w:rPr>
                <w:rFonts w:eastAsia="MS Mincho"/>
                <w:sz w:val="22"/>
                <w:szCs w:val="22"/>
              </w:rPr>
              <w:t>Deadline for answers to be available online</w:t>
            </w:r>
          </w:p>
        </w:tc>
        <w:tc>
          <w:tcPr>
            <w:tcW w:w="2880" w:type="dxa"/>
            <w:shd w:val="clear" w:color="auto" w:fill="auto"/>
          </w:tcPr>
          <w:p w14:paraId="0921B2D7" w14:textId="66D8EDA0" w:rsidR="00565D76" w:rsidRPr="00054756" w:rsidRDefault="00565D76" w:rsidP="00565D76">
            <w:pPr>
              <w:tabs>
                <w:tab w:val="left" w:pos="5760"/>
                <w:tab w:val="left" w:pos="9356"/>
              </w:tabs>
              <w:spacing w:before="100" w:beforeAutospacing="1" w:after="100" w:afterAutospacing="1" w:line="240" w:lineRule="auto"/>
              <w:rPr>
                <w:bCs/>
                <w:color w:val="000000" w:themeColor="text1"/>
                <w:sz w:val="22"/>
                <w:szCs w:val="22"/>
                <w:highlight w:val="yellow"/>
              </w:rPr>
            </w:pPr>
            <w:ins w:id="19" w:author="Taylor, Mariela (ADM)" w:date="2021-05-18T10:56:00Z">
              <w:r w:rsidRPr="00A052D1">
                <w:rPr>
                  <w:bCs/>
                  <w:sz w:val="20"/>
                  <w:highlight w:val="yellow"/>
                </w:rPr>
                <w:t>XXX</w:t>
              </w:r>
            </w:ins>
          </w:p>
        </w:tc>
      </w:tr>
      <w:tr w:rsidR="00565D76" w:rsidRPr="00947238" w14:paraId="6FC875F9" w14:textId="77777777" w:rsidTr="00F308E2">
        <w:tc>
          <w:tcPr>
            <w:tcW w:w="7020" w:type="dxa"/>
            <w:shd w:val="clear" w:color="auto" w:fill="auto"/>
          </w:tcPr>
          <w:p w14:paraId="30C39A86" w14:textId="77777777" w:rsidR="00565D76" w:rsidRPr="00947238" w:rsidRDefault="00565D76" w:rsidP="00565D76">
            <w:pPr>
              <w:tabs>
                <w:tab w:val="left" w:pos="5760"/>
                <w:tab w:val="left" w:pos="9356"/>
              </w:tabs>
              <w:spacing w:before="100" w:beforeAutospacing="1" w:after="100" w:afterAutospacing="1" w:line="240" w:lineRule="auto"/>
              <w:rPr>
                <w:rFonts w:eastAsia="MS Mincho"/>
                <w:bCs/>
                <w:sz w:val="22"/>
                <w:szCs w:val="22"/>
              </w:rPr>
            </w:pPr>
            <w:r w:rsidRPr="00947238">
              <w:rPr>
                <w:rFonts w:eastAsia="MS Mincho"/>
                <w:bCs/>
                <w:sz w:val="22"/>
                <w:szCs w:val="22"/>
              </w:rPr>
              <w:t>Deadline to submit Proposals</w:t>
            </w:r>
          </w:p>
        </w:tc>
        <w:tc>
          <w:tcPr>
            <w:tcW w:w="2880" w:type="dxa"/>
            <w:shd w:val="clear" w:color="auto" w:fill="auto"/>
          </w:tcPr>
          <w:p w14:paraId="5B0BD3C8" w14:textId="2B20FB5A" w:rsidR="00565D76" w:rsidRPr="002C1497" w:rsidRDefault="00565D76" w:rsidP="00565D76">
            <w:pPr>
              <w:tabs>
                <w:tab w:val="left" w:pos="5760"/>
                <w:tab w:val="left" w:pos="9356"/>
              </w:tabs>
              <w:spacing w:before="100" w:beforeAutospacing="1" w:after="100" w:afterAutospacing="1" w:line="240" w:lineRule="auto"/>
              <w:rPr>
                <w:rFonts w:eastAsia="MS Mincho"/>
                <w:bCs/>
                <w:sz w:val="22"/>
                <w:szCs w:val="22"/>
                <w:highlight w:val="yellow"/>
              </w:rPr>
            </w:pPr>
            <w:ins w:id="20" w:author="Taylor, Mariela (ADM)" w:date="2021-05-18T10:56:00Z">
              <w:r w:rsidRPr="00A052D1">
                <w:rPr>
                  <w:bCs/>
                  <w:sz w:val="20"/>
                  <w:highlight w:val="yellow"/>
                </w:rPr>
                <w:t>XXX</w:t>
              </w:r>
            </w:ins>
          </w:p>
        </w:tc>
      </w:tr>
      <w:tr w:rsidR="00565D76" w:rsidRPr="00947238" w14:paraId="2B7D5FDA" w14:textId="77777777" w:rsidTr="00F308E2">
        <w:tc>
          <w:tcPr>
            <w:tcW w:w="7020" w:type="dxa"/>
            <w:shd w:val="clear" w:color="auto" w:fill="auto"/>
          </w:tcPr>
          <w:p w14:paraId="1A0357E1" w14:textId="0F87C8F9" w:rsidR="00565D76" w:rsidRPr="00947238" w:rsidRDefault="00565D76" w:rsidP="00565D76">
            <w:pPr>
              <w:tabs>
                <w:tab w:val="left" w:pos="5760"/>
                <w:tab w:val="left" w:pos="9356"/>
              </w:tabs>
              <w:spacing w:before="100" w:beforeAutospacing="1" w:after="100" w:afterAutospacing="1" w:line="240" w:lineRule="auto"/>
              <w:rPr>
                <w:rFonts w:eastAsia="MS Mincho"/>
                <w:sz w:val="22"/>
                <w:szCs w:val="22"/>
              </w:rPr>
            </w:pPr>
            <w:r w:rsidRPr="00947238">
              <w:rPr>
                <w:rFonts w:eastAsia="MS Mincho"/>
                <w:sz w:val="22"/>
                <w:szCs w:val="22"/>
              </w:rPr>
              <w:t>Oral Interview with firms selected for further consideration</w:t>
            </w:r>
            <w:r>
              <w:rPr>
                <w:rFonts w:eastAsia="MS Mincho"/>
                <w:sz w:val="22"/>
                <w:szCs w:val="22"/>
              </w:rPr>
              <w:t xml:space="preserve"> (optional)</w:t>
            </w:r>
          </w:p>
        </w:tc>
        <w:tc>
          <w:tcPr>
            <w:tcW w:w="2880" w:type="dxa"/>
            <w:shd w:val="clear" w:color="auto" w:fill="auto"/>
          </w:tcPr>
          <w:p w14:paraId="0D4F04F2" w14:textId="2B577893" w:rsidR="00565D76" w:rsidRPr="002C1497" w:rsidRDefault="00565D76" w:rsidP="00565D76">
            <w:pPr>
              <w:tabs>
                <w:tab w:val="left" w:pos="5760"/>
                <w:tab w:val="left" w:pos="9356"/>
              </w:tabs>
              <w:spacing w:before="100" w:beforeAutospacing="1" w:after="100" w:afterAutospacing="1" w:line="240" w:lineRule="auto"/>
              <w:rPr>
                <w:rFonts w:eastAsia="MS Mincho"/>
                <w:bCs/>
                <w:sz w:val="22"/>
                <w:szCs w:val="22"/>
                <w:highlight w:val="yellow"/>
              </w:rPr>
            </w:pPr>
            <w:ins w:id="21" w:author="Taylor, Mariela (ADM)" w:date="2021-05-18T10:56:00Z">
              <w:r w:rsidRPr="00A052D1">
                <w:rPr>
                  <w:bCs/>
                  <w:sz w:val="20"/>
                  <w:highlight w:val="yellow"/>
                </w:rPr>
                <w:t>XXX</w:t>
              </w:r>
            </w:ins>
          </w:p>
        </w:tc>
      </w:tr>
      <w:tr w:rsidR="00565D76" w:rsidRPr="00947238" w14:paraId="630A3553" w14:textId="77777777" w:rsidTr="00F308E2">
        <w:tc>
          <w:tcPr>
            <w:tcW w:w="7020" w:type="dxa"/>
            <w:shd w:val="clear" w:color="auto" w:fill="auto"/>
          </w:tcPr>
          <w:p w14:paraId="03D300EC" w14:textId="77777777" w:rsidR="00565D76" w:rsidRPr="00947238" w:rsidRDefault="00565D76" w:rsidP="00565D76">
            <w:pPr>
              <w:tabs>
                <w:tab w:val="left" w:pos="5760"/>
                <w:tab w:val="left" w:pos="9356"/>
              </w:tabs>
              <w:spacing w:before="100" w:beforeAutospacing="1" w:after="100" w:afterAutospacing="1" w:line="240" w:lineRule="auto"/>
              <w:rPr>
                <w:rFonts w:eastAsia="MS Mincho"/>
                <w:sz w:val="22"/>
                <w:szCs w:val="22"/>
              </w:rPr>
            </w:pPr>
            <w:r w:rsidRPr="00947238">
              <w:rPr>
                <w:rFonts w:eastAsia="MS Mincho"/>
                <w:sz w:val="22"/>
                <w:szCs w:val="22"/>
              </w:rPr>
              <w:t>Notice of Intent to Award</w:t>
            </w:r>
          </w:p>
        </w:tc>
        <w:tc>
          <w:tcPr>
            <w:tcW w:w="2880" w:type="dxa"/>
            <w:shd w:val="clear" w:color="auto" w:fill="auto"/>
          </w:tcPr>
          <w:p w14:paraId="50D6FF3A" w14:textId="55B960D0" w:rsidR="00565D76" w:rsidRPr="002C1497" w:rsidRDefault="00565D76" w:rsidP="00565D76">
            <w:pPr>
              <w:tabs>
                <w:tab w:val="left" w:pos="5760"/>
                <w:tab w:val="left" w:pos="9356"/>
              </w:tabs>
              <w:spacing w:before="100" w:beforeAutospacing="1" w:after="100" w:afterAutospacing="1" w:line="240" w:lineRule="auto"/>
              <w:rPr>
                <w:rFonts w:eastAsia="MS Mincho"/>
                <w:bCs/>
                <w:color w:val="000000" w:themeColor="text1"/>
                <w:sz w:val="22"/>
                <w:szCs w:val="22"/>
                <w:highlight w:val="yellow"/>
              </w:rPr>
            </w:pPr>
            <w:ins w:id="22" w:author="Taylor, Mariela (ADM)" w:date="2021-05-18T10:56:00Z">
              <w:r w:rsidRPr="00A052D1">
                <w:rPr>
                  <w:bCs/>
                  <w:sz w:val="20"/>
                  <w:highlight w:val="yellow"/>
                </w:rPr>
                <w:t>XXX</w:t>
              </w:r>
            </w:ins>
          </w:p>
        </w:tc>
      </w:tr>
      <w:tr w:rsidR="00B93E2E" w:rsidRPr="00947238" w14:paraId="514D0F9B" w14:textId="77777777" w:rsidTr="00F308E2">
        <w:tc>
          <w:tcPr>
            <w:tcW w:w="9900" w:type="dxa"/>
            <w:gridSpan w:val="2"/>
            <w:shd w:val="clear" w:color="auto" w:fill="auto"/>
          </w:tcPr>
          <w:p w14:paraId="0FFAFC2B" w14:textId="2E40A6CF" w:rsidR="005E4E7D" w:rsidRPr="00947238" w:rsidRDefault="005E4E7D" w:rsidP="00D6755C">
            <w:pPr>
              <w:tabs>
                <w:tab w:val="left" w:pos="5760"/>
                <w:tab w:val="left" w:pos="9356"/>
              </w:tabs>
              <w:spacing w:line="240" w:lineRule="auto"/>
              <w:rPr>
                <w:sz w:val="22"/>
                <w:szCs w:val="22"/>
              </w:rPr>
            </w:pPr>
            <w:r w:rsidRPr="00947238">
              <w:rPr>
                <w:b/>
                <w:sz w:val="22"/>
                <w:szCs w:val="22"/>
              </w:rPr>
              <w:lastRenderedPageBreak/>
              <w:t xml:space="preserve">The </w:t>
            </w:r>
            <w:r w:rsidRPr="00947238">
              <w:rPr>
                <w:rFonts w:eastAsia="MS Mincho"/>
                <w:b/>
                <w:sz w:val="22"/>
                <w:szCs w:val="22"/>
              </w:rPr>
              <w:t xml:space="preserve">Pre-Proposal </w:t>
            </w:r>
            <w:r w:rsidRPr="00947238">
              <w:rPr>
                <w:b/>
                <w:sz w:val="22"/>
                <w:szCs w:val="22"/>
              </w:rPr>
              <w:t xml:space="preserve">Conference: </w:t>
            </w:r>
            <w:r w:rsidR="00D6755C">
              <w:rPr>
                <w:sz w:val="22"/>
                <w:szCs w:val="22"/>
              </w:rPr>
              <w:t>Digital Serv</w:t>
            </w:r>
            <w:r w:rsidR="00D6755C" w:rsidRPr="00054756">
              <w:rPr>
                <w:sz w:val="22"/>
                <w:szCs w:val="22"/>
              </w:rPr>
              <w:t xml:space="preserve">ices will host the pre-proposal conference on </w:t>
            </w:r>
            <w:r w:rsidR="00054756" w:rsidRPr="00565D76">
              <w:rPr>
                <w:sz w:val="22"/>
                <w:szCs w:val="22"/>
                <w:highlight w:val="yellow"/>
              </w:rPr>
              <w:t>Thurs</w:t>
            </w:r>
            <w:r w:rsidR="00D6755C" w:rsidRPr="00565D76">
              <w:rPr>
                <w:sz w:val="22"/>
                <w:szCs w:val="22"/>
                <w:highlight w:val="yellow"/>
              </w:rPr>
              <w:t xml:space="preserve">day, </w:t>
            </w:r>
            <w:r w:rsidR="00054756" w:rsidRPr="00565D76">
              <w:rPr>
                <w:sz w:val="22"/>
                <w:szCs w:val="22"/>
                <w:highlight w:val="yellow"/>
              </w:rPr>
              <w:t>December 10</w:t>
            </w:r>
            <w:r w:rsidR="00D6755C" w:rsidRPr="00565D76">
              <w:rPr>
                <w:sz w:val="22"/>
                <w:szCs w:val="22"/>
                <w:highlight w:val="yellow"/>
              </w:rPr>
              <w:t>,</w:t>
            </w:r>
            <w:r w:rsidR="00D6755C" w:rsidRPr="00565D76">
              <w:rPr>
                <w:sz w:val="22"/>
                <w:szCs w:val="22"/>
              </w:rPr>
              <w:t xml:space="preserve"> 202</w:t>
            </w:r>
            <w:r w:rsidR="00565D76" w:rsidRPr="00565D76">
              <w:rPr>
                <w:sz w:val="22"/>
                <w:szCs w:val="22"/>
              </w:rPr>
              <w:t>1</w:t>
            </w:r>
            <w:r w:rsidR="00F05D31">
              <w:rPr>
                <w:sz w:val="22"/>
                <w:szCs w:val="22"/>
              </w:rPr>
              <w:t xml:space="preserve"> at </w:t>
            </w:r>
            <w:r w:rsidR="00565D76" w:rsidRPr="00565D76">
              <w:rPr>
                <w:sz w:val="22"/>
                <w:szCs w:val="22"/>
                <w:highlight w:val="yellow"/>
              </w:rPr>
              <w:t>XXX</w:t>
            </w:r>
            <w:r w:rsidR="00F05D31">
              <w:rPr>
                <w:sz w:val="22"/>
                <w:szCs w:val="22"/>
              </w:rPr>
              <w:t xml:space="preserve"> PM. Register in advance to join the webinar:</w:t>
            </w:r>
            <w:r w:rsidR="00565D76">
              <w:rPr>
                <w:sz w:val="22"/>
                <w:szCs w:val="22"/>
              </w:rPr>
              <w:t xml:space="preserve"> </w:t>
            </w:r>
            <w:r w:rsidR="00565D76" w:rsidRPr="00565D76">
              <w:rPr>
                <w:sz w:val="22"/>
                <w:szCs w:val="22"/>
                <w:highlight w:val="yellow"/>
              </w:rPr>
              <w:t>XXX</w:t>
            </w:r>
          </w:p>
          <w:p w14:paraId="4FCEF2FF" w14:textId="1565BB28" w:rsidR="00B93E2E" w:rsidRPr="00947238" w:rsidRDefault="005E4E7D" w:rsidP="005E4E7D">
            <w:pPr>
              <w:tabs>
                <w:tab w:val="left" w:pos="5760"/>
                <w:tab w:val="left" w:pos="9356"/>
              </w:tabs>
              <w:spacing w:before="100" w:beforeAutospacing="1" w:after="100" w:afterAutospacing="1" w:line="240" w:lineRule="auto"/>
              <w:rPr>
                <w:b/>
                <w:color w:val="00B050"/>
                <w:sz w:val="22"/>
                <w:szCs w:val="22"/>
                <w:highlight w:val="yellow"/>
              </w:rPr>
            </w:pPr>
            <w:r w:rsidRPr="00947238">
              <w:rPr>
                <w:sz w:val="22"/>
                <w:szCs w:val="22"/>
              </w:rPr>
              <w:t xml:space="preserve">The </w:t>
            </w:r>
            <w:r w:rsidRPr="00947238">
              <w:rPr>
                <w:rFonts w:eastAsia="MS Mincho"/>
                <w:sz w:val="22"/>
                <w:szCs w:val="22"/>
              </w:rPr>
              <w:t xml:space="preserve">Pre-Proposal </w:t>
            </w:r>
            <w:r w:rsidRPr="00947238">
              <w:rPr>
                <w:sz w:val="22"/>
                <w:szCs w:val="22"/>
              </w:rPr>
              <w:t xml:space="preserve">Conference will begin at the time specified and company representatives are urged to arrive on time. Topics already covered will not be repeated for the benefit of late arrivals. Failure to attend the </w:t>
            </w:r>
            <w:r w:rsidRPr="00947238">
              <w:rPr>
                <w:rFonts w:eastAsia="MS Mincho"/>
                <w:sz w:val="22"/>
                <w:szCs w:val="22"/>
              </w:rPr>
              <w:t xml:space="preserve">Pre-Proposal </w:t>
            </w:r>
            <w:r w:rsidRPr="00947238">
              <w:rPr>
                <w:sz w:val="22"/>
                <w:szCs w:val="22"/>
              </w:rPr>
              <w:t xml:space="preserve">Conference shall not excuse the successful Proposer from any obligations of a contract awarded pursuant to this Solicitation. Any change or addition to the requirements contained in this Solicitation as a result of the </w:t>
            </w:r>
            <w:r w:rsidRPr="00947238">
              <w:rPr>
                <w:rFonts w:eastAsia="MS Mincho"/>
                <w:sz w:val="22"/>
                <w:szCs w:val="22"/>
              </w:rPr>
              <w:t xml:space="preserve">Pre-Proposal </w:t>
            </w:r>
            <w:r w:rsidRPr="00947238">
              <w:rPr>
                <w:sz w:val="22"/>
                <w:szCs w:val="22"/>
              </w:rPr>
              <w:t xml:space="preserve">Conference will be executed by written </w:t>
            </w:r>
            <w:r w:rsidRPr="002F7ECD">
              <w:rPr>
                <w:sz w:val="22"/>
                <w:szCs w:val="22"/>
              </w:rPr>
              <w:t>Addendum to this Solicitation. It is the responsibility of the Proposer to check for any Addendum to this Solicitation and or any other items posted, that will be posted</w:t>
            </w:r>
            <w:r w:rsidR="00835E4B" w:rsidRPr="002F7ECD">
              <w:rPr>
                <w:sz w:val="22"/>
                <w:szCs w:val="22"/>
              </w:rPr>
              <w:t xml:space="preserve"> on</w:t>
            </w:r>
            <w:r w:rsidRPr="002F7ECD">
              <w:rPr>
                <w:sz w:val="22"/>
                <w:szCs w:val="22"/>
              </w:rPr>
              <w:t xml:space="preserve"> </w:t>
            </w:r>
            <w:r w:rsidR="00093031" w:rsidRPr="002F7ECD">
              <w:rPr>
                <w:sz w:val="22"/>
                <w:szCs w:val="22"/>
              </w:rPr>
              <w:t xml:space="preserve">Digital Services’ website </w:t>
            </w:r>
            <w:hyperlink r:id="rId14" w:history="1">
              <w:r w:rsidR="002F7ECD" w:rsidRPr="002F7ECD">
                <w:rPr>
                  <w:rStyle w:val="Hyperlink"/>
                  <w:sz w:val="22"/>
                  <w:szCs w:val="22"/>
                </w:rPr>
                <w:t>digitalservices.sfgov.org/</w:t>
              </w:r>
              <w:proofErr w:type="spellStart"/>
              <w:r w:rsidR="002F7ECD" w:rsidRPr="002F7ECD">
                <w:rPr>
                  <w:rStyle w:val="Hyperlink"/>
                  <w:sz w:val="22"/>
                  <w:szCs w:val="22"/>
                </w:rPr>
                <w:t>rfp</w:t>
              </w:r>
              <w:proofErr w:type="spellEnd"/>
            </w:hyperlink>
            <w:r w:rsidR="00F05D31">
              <w:rPr>
                <w:color w:val="000000"/>
                <w:sz w:val="22"/>
                <w:szCs w:val="22"/>
              </w:rPr>
              <w:t>.</w:t>
            </w:r>
          </w:p>
        </w:tc>
      </w:tr>
    </w:tbl>
    <w:p w14:paraId="78F45307" w14:textId="77777777" w:rsidR="00857482" w:rsidRPr="00947238" w:rsidRDefault="00857482" w:rsidP="004C3347">
      <w:pPr>
        <w:pStyle w:val="Level2"/>
        <w:tabs>
          <w:tab w:val="clear" w:pos="1440"/>
          <w:tab w:val="left" w:pos="720"/>
          <w:tab w:val="left" w:pos="9356"/>
        </w:tabs>
        <w:spacing w:before="0" w:line="120" w:lineRule="exact"/>
        <w:rPr>
          <w:color w:val="000000"/>
          <w:szCs w:val="24"/>
        </w:rPr>
      </w:pPr>
    </w:p>
    <w:p w14:paraId="45FF60C5" w14:textId="62D5816B" w:rsidR="00604F5D" w:rsidRPr="00947238" w:rsidRDefault="004B7D5D" w:rsidP="007C519D">
      <w:pPr>
        <w:pStyle w:val="Heading3"/>
        <w:tabs>
          <w:tab w:val="clear" w:pos="9360"/>
          <w:tab w:val="left" w:pos="9356"/>
        </w:tabs>
      </w:pPr>
      <w:bookmarkStart w:id="23" w:name="_Toc39068000"/>
      <w:bookmarkStart w:id="24" w:name="_Toc56332546"/>
      <w:r w:rsidRPr="00947238">
        <w:t>How to Register as a City Supplier</w:t>
      </w:r>
      <w:bookmarkEnd w:id="23"/>
      <w:bookmarkEnd w:id="24"/>
    </w:p>
    <w:p w14:paraId="71304B17" w14:textId="4F19059E" w:rsidR="004B7D5D" w:rsidRPr="00947238" w:rsidRDefault="004B7D5D" w:rsidP="007C519D">
      <w:pPr>
        <w:pStyle w:val="Level2"/>
        <w:tabs>
          <w:tab w:val="left" w:pos="9356"/>
        </w:tabs>
        <w:spacing w:before="0" w:line="240" w:lineRule="auto"/>
        <w:rPr>
          <w:b/>
          <w:szCs w:val="24"/>
        </w:rPr>
      </w:pPr>
      <w:r w:rsidRPr="00947238">
        <w:rPr>
          <w:szCs w:val="24"/>
        </w:rPr>
        <w:t xml:space="preserve">The following requirements pertain to Proposers not currently registered with the City as a Supplier. Proposers who have completed their Supplier registration and Proposers who will be submitting their proposal through an existing registered City Supplier may skip this section. </w:t>
      </w:r>
    </w:p>
    <w:p w14:paraId="64BDB647" w14:textId="48DF928E" w:rsidR="00604F5D" w:rsidRPr="00947238" w:rsidRDefault="004B7D5D" w:rsidP="007C519D">
      <w:pPr>
        <w:pStyle w:val="Level2"/>
        <w:tabs>
          <w:tab w:val="left" w:pos="9356"/>
        </w:tabs>
        <w:spacing w:before="0" w:line="240" w:lineRule="auto"/>
        <w:ind w:firstLine="720"/>
      </w:pPr>
      <w:r w:rsidRPr="00947238">
        <w:rPr>
          <w:b/>
          <w:bCs/>
          <w:color w:val="000000"/>
        </w:rPr>
        <w:t xml:space="preserve">Step 1: </w:t>
      </w:r>
      <w:r w:rsidRPr="00947238">
        <w:rPr>
          <w:color w:val="000000"/>
        </w:rPr>
        <w:t xml:space="preserve">Register as a </w:t>
      </w:r>
      <w:r w:rsidR="00DC4A98" w:rsidRPr="00947238">
        <w:rPr>
          <w:bCs/>
          <w:szCs w:val="24"/>
        </w:rPr>
        <w:t xml:space="preserve">BIDDER </w:t>
      </w:r>
      <w:r w:rsidRPr="00947238">
        <w:rPr>
          <w:color w:val="000000"/>
        </w:rPr>
        <w:t xml:space="preserve">at: </w:t>
      </w:r>
      <w:hyperlink r:id="rId15" w:history="1">
        <w:r w:rsidR="00604F5D" w:rsidRPr="00947238">
          <w:rPr>
            <w:rStyle w:val="Hyperlink"/>
          </w:rPr>
          <w:t>https://sfcitypartner.sfgov.org/pages/index.aspx</w:t>
        </w:r>
      </w:hyperlink>
      <w:r w:rsidR="00604F5D" w:rsidRPr="00947238">
        <w:rPr>
          <w:color w:val="000000"/>
        </w:rPr>
        <w:t xml:space="preserve"> </w:t>
      </w:r>
    </w:p>
    <w:p w14:paraId="5D06A49F" w14:textId="77777777" w:rsidR="00604F5D" w:rsidRPr="00947238" w:rsidRDefault="004B7D5D" w:rsidP="007C519D">
      <w:pPr>
        <w:pStyle w:val="Level2"/>
        <w:tabs>
          <w:tab w:val="left" w:pos="9356"/>
        </w:tabs>
        <w:spacing w:before="0" w:line="240" w:lineRule="auto"/>
        <w:ind w:firstLine="720"/>
        <w:rPr>
          <w:szCs w:val="24"/>
        </w:rPr>
      </w:pPr>
      <w:r w:rsidRPr="00947238">
        <w:rPr>
          <w:b/>
          <w:bCs/>
          <w:szCs w:val="24"/>
        </w:rPr>
        <w:t xml:space="preserve">Step 2: </w:t>
      </w:r>
      <w:r w:rsidRPr="00947238">
        <w:rPr>
          <w:szCs w:val="24"/>
        </w:rPr>
        <w:t xml:space="preserve">Follow instructions for converting your </w:t>
      </w:r>
      <w:r w:rsidRPr="00947238">
        <w:rPr>
          <w:bCs/>
          <w:szCs w:val="24"/>
        </w:rPr>
        <w:t xml:space="preserve">BIDDER ID </w:t>
      </w:r>
      <w:r w:rsidRPr="00947238">
        <w:rPr>
          <w:szCs w:val="24"/>
        </w:rPr>
        <w:t xml:space="preserve">to a </w:t>
      </w:r>
      <w:r w:rsidRPr="00947238">
        <w:rPr>
          <w:bCs/>
          <w:szCs w:val="24"/>
        </w:rPr>
        <w:t>SUPPLIER ID</w:t>
      </w:r>
      <w:r w:rsidRPr="00947238">
        <w:rPr>
          <w:szCs w:val="24"/>
        </w:rPr>
        <w:t xml:space="preserve">. This will require you to register with the City Tax Collector’s Office and submit Chapter 12B and 12C forms through the Supplier portal. Once these forms have been completed, submitted, and processed, you will be notified via email with your organization's new Supplier ID. That email will also provide instructions for completing your Supplier registration. </w:t>
      </w:r>
    </w:p>
    <w:p w14:paraId="39CAFBF3" w14:textId="77777777" w:rsidR="00604F5D" w:rsidRPr="00947238" w:rsidRDefault="004B7D5D" w:rsidP="00530642">
      <w:pPr>
        <w:pStyle w:val="Level2"/>
        <w:numPr>
          <w:ilvl w:val="0"/>
          <w:numId w:val="4"/>
        </w:numPr>
        <w:tabs>
          <w:tab w:val="clear" w:pos="1440"/>
          <w:tab w:val="left" w:pos="720"/>
          <w:tab w:val="left" w:pos="9356"/>
        </w:tabs>
        <w:spacing w:before="0" w:line="240" w:lineRule="auto"/>
        <w:rPr>
          <w:szCs w:val="24"/>
        </w:rPr>
      </w:pPr>
      <w:r w:rsidRPr="00947238">
        <w:rPr>
          <w:b/>
          <w:bCs/>
          <w:szCs w:val="24"/>
        </w:rPr>
        <w:t xml:space="preserve">City Business Tax Registration Inquiries: </w:t>
      </w:r>
      <w:r w:rsidRPr="00947238">
        <w:rPr>
          <w:szCs w:val="24"/>
        </w:rPr>
        <w:t xml:space="preserve">For questions regarding business tax registration procedures and requirements, contact the Tax Collector’s Office at (415) 554-4400 or, if calling from within the City and County of San Francisco, 311. </w:t>
      </w:r>
    </w:p>
    <w:p w14:paraId="26FB9351" w14:textId="7C7BF49C" w:rsidR="004C3347" w:rsidRPr="00947238" w:rsidRDefault="004B7D5D" w:rsidP="00530642">
      <w:pPr>
        <w:pStyle w:val="Level2"/>
        <w:numPr>
          <w:ilvl w:val="0"/>
          <w:numId w:val="4"/>
        </w:numPr>
        <w:tabs>
          <w:tab w:val="clear" w:pos="1440"/>
          <w:tab w:val="left" w:pos="720"/>
          <w:tab w:val="left" w:pos="9356"/>
        </w:tabs>
        <w:spacing w:before="0" w:line="240" w:lineRule="auto"/>
      </w:pPr>
      <w:r w:rsidRPr="00947238">
        <w:rPr>
          <w:b/>
          <w:bCs/>
          <w:szCs w:val="24"/>
        </w:rPr>
        <w:t xml:space="preserve">Chapter 12(B) and 12(C) Inquiries: </w:t>
      </w:r>
      <w:r w:rsidRPr="00947238">
        <w:rPr>
          <w:szCs w:val="24"/>
        </w:rPr>
        <w:t xml:space="preserve">For questions concerning the City’s Chapter 12(B) and 12(C) Equal Benefits and </w:t>
      </w:r>
      <w:r w:rsidR="003C5D30" w:rsidRPr="00947238">
        <w:rPr>
          <w:szCs w:val="24"/>
        </w:rPr>
        <w:t>Non-Discrimination</w:t>
      </w:r>
      <w:r w:rsidRPr="00947238">
        <w:rPr>
          <w:szCs w:val="24"/>
        </w:rPr>
        <w:t xml:space="preserve"> in Contracting requirements, go to </w:t>
      </w:r>
      <w:hyperlink r:id="rId16" w:history="1">
        <w:r w:rsidRPr="00947238">
          <w:rPr>
            <w:rStyle w:val="Hyperlink"/>
            <w:szCs w:val="24"/>
          </w:rPr>
          <w:t>www.sfgov.org/cmd</w:t>
        </w:r>
      </w:hyperlink>
      <w:r w:rsidRPr="00947238">
        <w:t>.</w:t>
      </w:r>
    </w:p>
    <w:p w14:paraId="3A63FE0E" w14:textId="77777777" w:rsidR="004C3347" w:rsidRPr="00947238" w:rsidRDefault="004C3347" w:rsidP="004C3347">
      <w:pPr>
        <w:pStyle w:val="Level2"/>
        <w:tabs>
          <w:tab w:val="clear" w:pos="1440"/>
          <w:tab w:val="left" w:pos="720"/>
          <w:tab w:val="left" w:pos="9356"/>
        </w:tabs>
        <w:spacing w:before="0" w:line="120" w:lineRule="exact"/>
      </w:pPr>
    </w:p>
    <w:p w14:paraId="70B026AC" w14:textId="38145455" w:rsidR="00FD3498" w:rsidRPr="00947238" w:rsidRDefault="001F4076" w:rsidP="007C519D">
      <w:pPr>
        <w:pStyle w:val="Heading3"/>
        <w:tabs>
          <w:tab w:val="clear" w:pos="9360"/>
          <w:tab w:val="left" w:pos="9356"/>
        </w:tabs>
      </w:pPr>
      <w:bookmarkStart w:id="25" w:name="_Toc39068002"/>
      <w:bookmarkStart w:id="26" w:name="_Toc56332547"/>
      <w:r w:rsidRPr="00947238">
        <w:t xml:space="preserve">Proposal </w:t>
      </w:r>
      <w:r w:rsidR="00574FB7" w:rsidRPr="00947238">
        <w:t xml:space="preserve">Questions and </w:t>
      </w:r>
      <w:r w:rsidR="00FD3498" w:rsidRPr="00947238">
        <w:t>Submissions</w:t>
      </w:r>
      <w:bookmarkEnd w:id="25"/>
      <w:bookmarkEnd w:id="26"/>
    </w:p>
    <w:p w14:paraId="30C8881A" w14:textId="77777777" w:rsidR="00574FB7" w:rsidRPr="00947238" w:rsidRDefault="00574FB7" w:rsidP="007C519D">
      <w:pPr>
        <w:pStyle w:val="Heading4"/>
        <w:tabs>
          <w:tab w:val="clear" w:pos="9360"/>
          <w:tab w:val="left" w:pos="9356"/>
        </w:tabs>
      </w:pPr>
      <w:r w:rsidRPr="00947238">
        <w:t xml:space="preserve">Proposer Questions </w:t>
      </w:r>
    </w:p>
    <w:p w14:paraId="4333D08F" w14:textId="6477A0EA" w:rsidR="008F6EA0" w:rsidRPr="00947238" w:rsidRDefault="00574FB7" w:rsidP="008F6EA0">
      <w:pPr>
        <w:pStyle w:val="Level3"/>
        <w:tabs>
          <w:tab w:val="left" w:pos="9356"/>
        </w:tabs>
        <w:spacing w:line="240" w:lineRule="auto"/>
        <w:rPr>
          <w:color w:val="0000FF"/>
          <w:u w:val="single"/>
        </w:rPr>
      </w:pPr>
      <w:r w:rsidRPr="00947238">
        <w:rPr>
          <w:szCs w:val="24"/>
        </w:rPr>
        <w:t>Proposers shall add</w:t>
      </w:r>
      <w:r w:rsidR="006C75B3" w:rsidRPr="00947238">
        <w:rPr>
          <w:szCs w:val="24"/>
        </w:rPr>
        <w:t>r</w:t>
      </w:r>
      <w:r w:rsidR="009267B7" w:rsidRPr="00947238">
        <w:rPr>
          <w:szCs w:val="24"/>
        </w:rPr>
        <w:t xml:space="preserve">ess any questions regarding </w:t>
      </w:r>
      <w:r w:rsidR="00A22474" w:rsidRPr="00947238">
        <w:rPr>
          <w:szCs w:val="24"/>
        </w:rPr>
        <w:t xml:space="preserve">this </w:t>
      </w:r>
      <w:r w:rsidR="00B93E2E" w:rsidRPr="00947238">
        <w:rPr>
          <w:szCs w:val="24"/>
        </w:rPr>
        <w:t>Solicitation</w:t>
      </w:r>
      <w:r w:rsidR="00A22474" w:rsidRPr="00947238">
        <w:rPr>
          <w:szCs w:val="24"/>
        </w:rPr>
        <w:t xml:space="preserve"> </w:t>
      </w:r>
      <w:r w:rsidR="009267B7" w:rsidRPr="00947238">
        <w:rPr>
          <w:szCs w:val="24"/>
        </w:rPr>
        <w:t>to</w:t>
      </w:r>
      <w:r w:rsidR="00F15A24" w:rsidRPr="00947238">
        <w:rPr>
          <w:szCs w:val="24"/>
        </w:rPr>
        <w:t xml:space="preserve"> </w:t>
      </w:r>
      <w:r w:rsidR="00303CC1">
        <w:rPr>
          <w:szCs w:val="24"/>
        </w:rPr>
        <w:t xml:space="preserve">Jane Gong at </w:t>
      </w:r>
      <w:hyperlink r:id="rId17" w:history="1">
        <w:r w:rsidR="002C1497" w:rsidRPr="00ED75DE">
          <w:rPr>
            <w:rStyle w:val="Hyperlink"/>
            <w:szCs w:val="24"/>
          </w:rPr>
          <w:t>jane.gong@sfgov.org</w:t>
        </w:r>
      </w:hyperlink>
      <w:r w:rsidR="008A21E5">
        <w:t xml:space="preserve"> a</w:t>
      </w:r>
      <w:r w:rsidR="00565D76" w:rsidRPr="008A21E5">
        <w:t xml:space="preserve">nd Mariela Taylor at </w:t>
      </w:r>
      <w:hyperlink r:id="rId18" w:history="1">
        <w:r w:rsidR="00565D76" w:rsidRPr="009C7F53">
          <w:rPr>
            <w:rStyle w:val="Hyperlink"/>
            <w:szCs w:val="24"/>
          </w:rPr>
          <w:t>mariela.taylor@sfgov.org</w:t>
        </w:r>
      </w:hyperlink>
      <w:r w:rsidR="002C1497">
        <w:rPr>
          <w:szCs w:val="24"/>
        </w:rPr>
        <w:t>.</w:t>
      </w:r>
      <w:r w:rsidR="008F6EA0" w:rsidRPr="00947238">
        <w:rPr>
          <w:szCs w:val="24"/>
        </w:rPr>
        <w:t xml:space="preserve"> Proposers who fail to submit questions concerning this Solicitation and its requirements will waive all further rights to protest, based on the specifications and conditions. </w:t>
      </w:r>
    </w:p>
    <w:p w14:paraId="6A5EF183" w14:textId="7683F876" w:rsidR="008F6EA0" w:rsidRPr="00947238" w:rsidRDefault="009267B7" w:rsidP="000A1E46">
      <w:pPr>
        <w:pStyle w:val="Level3"/>
        <w:tabs>
          <w:tab w:val="left" w:pos="9356"/>
        </w:tabs>
        <w:spacing w:line="240" w:lineRule="auto"/>
        <w:rPr>
          <w:szCs w:val="24"/>
        </w:rPr>
      </w:pPr>
      <w:r w:rsidRPr="00947238">
        <w:rPr>
          <w:b/>
          <w:szCs w:val="24"/>
        </w:rPr>
        <w:t>Questio</w:t>
      </w:r>
      <w:r w:rsidR="00736FE9" w:rsidRPr="00947238">
        <w:rPr>
          <w:b/>
          <w:szCs w:val="24"/>
        </w:rPr>
        <w:t xml:space="preserve">ns must be submitted in writing, </w:t>
      </w:r>
      <w:r w:rsidRPr="00947238">
        <w:rPr>
          <w:b/>
          <w:szCs w:val="24"/>
        </w:rPr>
        <w:t>by email only</w:t>
      </w:r>
      <w:r w:rsidR="00736FE9" w:rsidRPr="00947238">
        <w:rPr>
          <w:b/>
          <w:szCs w:val="24"/>
        </w:rPr>
        <w:t>,</w:t>
      </w:r>
      <w:r w:rsidR="00574FB7" w:rsidRPr="00947238">
        <w:rPr>
          <w:b/>
          <w:szCs w:val="24"/>
        </w:rPr>
        <w:t xml:space="preserve"> no later</w:t>
      </w:r>
      <w:r w:rsidR="002C1497">
        <w:rPr>
          <w:b/>
          <w:szCs w:val="24"/>
        </w:rPr>
        <w:t xml:space="preserve"> </w:t>
      </w:r>
      <w:r w:rsidR="002C1497" w:rsidRPr="00054756">
        <w:rPr>
          <w:b/>
          <w:szCs w:val="24"/>
        </w:rPr>
        <w:t>than</w:t>
      </w:r>
      <w:r w:rsidR="00565D76">
        <w:rPr>
          <w:b/>
          <w:szCs w:val="24"/>
        </w:rPr>
        <w:t xml:space="preserve"> </w:t>
      </w:r>
      <w:r w:rsidR="00565D76" w:rsidRPr="00565D76">
        <w:rPr>
          <w:b/>
          <w:szCs w:val="24"/>
          <w:highlight w:val="yellow"/>
        </w:rPr>
        <w:t>XXX</w:t>
      </w:r>
      <w:r w:rsidR="00E46ECF" w:rsidRPr="00054756">
        <w:rPr>
          <w:b/>
          <w:szCs w:val="24"/>
        </w:rPr>
        <w:t xml:space="preserve"> at</w:t>
      </w:r>
      <w:r w:rsidR="00E46ECF">
        <w:rPr>
          <w:b/>
          <w:szCs w:val="24"/>
        </w:rPr>
        <w:t xml:space="preserve"> 5 p.m.</w:t>
      </w:r>
      <w:r w:rsidR="00574FB7" w:rsidRPr="00947238">
        <w:rPr>
          <w:b/>
          <w:szCs w:val="24"/>
        </w:rPr>
        <w:t xml:space="preserve"> </w:t>
      </w:r>
      <w:r w:rsidR="00E25B84" w:rsidRPr="00947238">
        <w:rPr>
          <w:szCs w:val="24"/>
        </w:rPr>
        <w:t>All questions and answers will be posted publicly</w:t>
      </w:r>
      <w:r w:rsidR="003A538F">
        <w:rPr>
          <w:szCs w:val="24"/>
        </w:rPr>
        <w:t xml:space="preserve"> on</w:t>
      </w:r>
      <w:r w:rsidR="002F7ECD">
        <w:rPr>
          <w:szCs w:val="24"/>
        </w:rPr>
        <w:t xml:space="preserve"> </w:t>
      </w:r>
      <w:hyperlink r:id="rId19" w:history="1">
        <w:r w:rsidR="002F7ECD" w:rsidRPr="002F7ECD">
          <w:rPr>
            <w:rStyle w:val="Hyperlink"/>
            <w:szCs w:val="24"/>
          </w:rPr>
          <w:t>digitalservices.sfgov.org/</w:t>
        </w:r>
        <w:proofErr w:type="spellStart"/>
        <w:r w:rsidR="002F7ECD" w:rsidRPr="002F7ECD">
          <w:rPr>
            <w:rStyle w:val="Hyperlink"/>
            <w:szCs w:val="24"/>
          </w:rPr>
          <w:t>rfp</w:t>
        </w:r>
        <w:proofErr w:type="spellEnd"/>
      </w:hyperlink>
      <w:r w:rsidR="003A538F">
        <w:rPr>
          <w:szCs w:val="24"/>
        </w:rPr>
        <w:t>. Responses will be posted</w:t>
      </w:r>
      <w:r w:rsidR="00303CC1">
        <w:rPr>
          <w:szCs w:val="24"/>
        </w:rPr>
        <w:t xml:space="preserve"> on</w:t>
      </w:r>
      <w:r w:rsidR="00054756">
        <w:rPr>
          <w:szCs w:val="24"/>
        </w:rPr>
        <w:t xml:space="preserve"> </w:t>
      </w:r>
      <w:r w:rsidR="00565D76" w:rsidRPr="00565D76">
        <w:rPr>
          <w:szCs w:val="24"/>
          <w:highlight w:val="yellow"/>
        </w:rPr>
        <w:t>XXX</w:t>
      </w:r>
      <w:r w:rsidR="00054756">
        <w:rPr>
          <w:szCs w:val="24"/>
        </w:rPr>
        <w:t>, 2021</w:t>
      </w:r>
      <w:r w:rsidR="003A538F">
        <w:rPr>
          <w:szCs w:val="24"/>
        </w:rPr>
        <w:t xml:space="preserve">. </w:t>
      </w:r>
      <w:r w:rsidR="00303CC1">
        <w:rPr>
          <w:szCs w:val="24"/>
        </w:rPr>
        <w:t>P</w:t>
      </w:r>
      <w:r w:rsidR="003A538F">
        <w:rPr>
          <w:szCs w:val="24"/>
        </w:rPr>
        <w:t xml:space="preserve">roposer </w:t>
      </w:r>
      <w:r w:rsidR="00303CC1">
        <w:rPr>
          <w:szCs w:val="24"/>
        </w:rPr>
        <w:t xml:space="preserve">should </w:t>
      </w:r>
      <w:r w:rsidR="003A538F">
        <w:rPr>
          <w:szCs w:val="24"/>
        </w:rPr>
        <w:t xml:space="preserve">check </w:t>
      </w:r>
      <w:r w:rsidR="00303CC1">
        <w:rPr>
          <w:szCs w:val="24"/>
        </w:rPr>
        <w:t xml:space="preserve">Digital Services’ </w:t>
      </w:r>
      <w:r w:rsidR="003A538F">
        <w:rPr>
          <w:szCs w:val="24"/>
        </w:rPr>
        <w:t>website periodically.</w:t>
      </w:r>
    </w:p>
    <w:p w14:paraId="082BD8B7" w14:textId="4FD9BB59" w:rsidR="008F6EA0" w:rsidRPr="00947238" w:rsidRDefault="00E25B84" w:rsidP="000A1E46">
      <w:pPr>
        <w:pStyle w:val="Level3"/>
        <w:tabs>
          <w:tab w:val="left" w:pos="9356"/>
        </w:tabs>
        <w:spacing w:line="240" w:lineRule="auto"/>
        <w:rPr>
          <w:rStyle w:val="Hyperlink"/>
        </w:rPr>
      </w:pPr>
      <w:r w:rsidRPr="00947238">
        <w:rPr>
          <w:szCs w:val="24"/>
        </w:rPr>
        <w:t xml:space="preserve">A written Addendum will execute any change or addition to the requirements contained in this </w:t>
      </w:r>
      <w:r w:rsidR="00B93E2E" w:rsidRPr="00947238">
        <w:rPr>
          <w:szCs w:val="24"/>
        </w:rPr>
        <w:t>Solicitation</w:t>
      </w:r>
      <w:r w:rsidR="000A1E46" w:rsidRPr="00947238">
        <w:rPr>
          <w:szCs w:val="24"/>
        </w:rPr>
        <w:t xml:space="preserve">. </w:t>
      </w:r>
      <w:r w:rsidRPr="00947238">
        <w:rPr>
          <w:szCs w:val="24"/>
        </w:rPr>
        <w:t>It is the responsibility of the proposer to check for any Addend</w:t>
      </w:r>
      <w:r w:rsidR="000813D4" w:rsidRPr="00947238">
        <w:rPr>
          <w:szCs w:val="24"/>
        </w:rPr>
        <w:t>a</w:t>
      </w:r>
      <w:r w:rsidRPr="00947238">
        <w:rPr>
          <w:szCs w:val="24"/>
        </w:rPr>
        <w:t xml:space="preserve">, Q&amp;A postings, and other updates which will be posted on </w:t>
      </w:r>
      <w:hyperlink r:id="rId20" w:history="1">
        <w:r w:rsidR="002F7ECD" w:rsidRPr="002F7ECD">
          <w:rPr>
            <w:rStyle w:val="Hyperlink"/>
            <w:szCs w:val="24"/>
          </w:rPr>
          <w:t>digitalservices.sfgov.org/</w:t>
        </w:r>
        <w:proofErr w:type="spellStart"/>
        <w:r w:rsidR="002F7ECD" w:rsidRPr="002F7ECD">
          <w:rPr>
            <w:rStyle w:val="Hyperlink"/>
            <w:szCs w:val="24"/>
          </w:rPr>
          <w:t>rfp</w:t>
        </w:r>
        <w:proofErr w:type="spellEnd"/>
      </w:hyperlink>
      <w:r w:rsidR="002F7ECD">
        <w:rPr>
          <w:color w:val="000000"/>
          <w:szCs w:val="24"/>
        </w:rPr>
        <w:t>.</w:t>
      </w:r>
    </w:p>
    <w:p w14:paraId="46B4C5F8" w14:textId="77777777" w:rsidR="00E83293" w:rsidRPr="00947238" w:rsidRDefault="00E83293" w:rsidP="007C519D">
      <w:pPr>
        <w:pStyle w:val="Heading4"/>
        <w:tabs>
          <w:tab w:val="clear" w:pos="9360"/>
          <w:tab w:val="left" w:pos="9356"/>
        </w:tabs>
      </w:pPr>
      <w:r w:rsidRPr="00947238">
        <w:lastRenderedPageBreak/>
        <w:t xml:space="preserve">Proposal </w:t>
      </w:r>
      <w:r w:rsidR="00FB122C" w:rsidRPr="00947238">
        <w:t>Format</w:t>
      </w:r>
    </w:p>
    <w:p w14:paraId="201B989B" w14:textId="09121A51" w:rsidR="00410DF2" w:rsidRPr="00947238" w:rsidRDefault="00C04837" w:rsidP="007C519D">
      <w:pPr>
        <w:pStyle w:val="Level3"/>
        <w:numPr>
          <w:ilvl w:val="0"/>
          <w:numId w:val="0"/>
        </w:numPr>
        <w:tabs>
          <w:tab w:val="left" w:pos="9356"/>
        </w:tabs>
        <w:spacing w:line="240" w:lineRule="auto"/>
        <w:rPr>
          <w:b/>
          <w:szCs w:val="24"/>
        </w:rPr>
      </w:pPr>
      <w:r w:rsidRPr="00947238">
        <w:rPr>
          <w:szCs w:val="24"/>
        </w:rPr>
        <w:t>Proposals must</w:t>
      </w:r>
      <w:r w:rsidR="00410DF2" w:rsidRPr="00947238">
        <w:rPr>
          <w:szCs w:val="24"/>
        </w:rPr>
        <w:t xml:space="preserve"> be created using </w:t>
      </w:r>
      <w:r w:rsidRPr="00947238">
        <w:rPr>
          <w:szCs w:val="24"/>
        </w:rPr>
        <w:t xml:space="preserve">a word processing </w:t>
      </w:r>
      <w:r w:rsidR="00410DF2" w:rsidRPr="00947238">
        <w:rPr>
          <w:szCs w:val="24"/>
        </w:rPr>
        <w:t>software (</w:t>
      </w:r>
      <w:proofErr w:type="gramStart"/>
      <w:r w:rsidR="00410DF2" w:rsidRPr="00947238">
        <w:rPr>
          <w:szCs w:val="24"/>
        </w:rPr>
        <w:t>e.g.</w:t>
      </w:r>
      <w:proofErr w:type="gramEnd"/>
      <w:r w:rsidR="00AA3029" w:rsidRPr="00947238">
        <w:rPr>
          <w:szCs w:val="24"/>
        </w:rPr>
        <w:t xml:space="preserve"> </w:t>
      </w:r>
      <w:r w:rsidR="00410DF2" w:rsidRPr="00947238">
        <w:rPr>
          <w:szCs w:val="24"/>
        </w:rPr>
        <w:t>Microsoft Word</w:t>
      </w:r>
      <w:r w:rsidR="00AA3029" w:rsidRPr="00947238">
        <w:rPr>
          <w:szCs w:val="24"/>
        </w:rPr>
        <w:t xml:space="preserve"> or Excel</w:t>
      </w:r>
      <w:r w:rsidR="00410DF2" w:rsidRPr="00947238">
        <w:rPr>
          <w:szCs w:val="24"/>
        </w:rPr>
        <w:t>) and typed in</w:t>
      </w:r>
      <w:r w:rsidRPr="00947238">
        <w:rPr>
          <w:szCs w:val="24"/>
        </w:rPr>
        <w:t xml:space="preserve"> a serif font </w:t>
      </w:r>
      <w:r w:rsidR="00565D76">
        <w:rPr>
          <w:szCs w:val="24"/>
        </w:rPr>
        <w:t xml:space="preserve">such as </w:t>
      </w:r>
      <w:r w:rsidRPr="00947238">
        <w:rPr>
          <w:szCs w:val="24"/>
        </w:rPr>
        <w:t>Times New Roman</w:t>
      </w:r>
      <w:r w:rsidR="00CB03BD" w:rsidRPr="00947238">
        <w:rPr>
          <w:szCs w:val="24"/>
        </w:rPr>
        <w:t xml:space="preserve">. The document must have </w:t>
      </w:r>
      <w:r w:rsidRPr="00947238">
        <w:rPr>
          <w:szCs w:val="24"/>
        </w:rPr>
        <w:t xml:space="preserve">page margins of at least </w:t>
      </w:r>
      <w:r w:rsidR="000A1E46" w:rsidRPr="00947238">
        <w:rPr>
          <w:szCs w:val="24"/>
        </w:rPr>
        <w:t>.5</w:t>
      </w:r>
      <w:r w:rsidRPr="00947238">
        <w:rPr>
          <w:szCs w:val="24"/>
        </w:rPr>
        <w:t>” on all sides</w:t>
      </w:r>
      <w:r w:rsidR="000A1E46" w:rsidRPr="00947238">
        <w:rPr>
          <w:szCs w:val="24"/>
        </w:rPr>
        <w:t>.</w:t>
      </w:r>
    </w:p>
    <w:p w14:paraId="22DB562D" w14:textId="4E44CA29" w:rsidR="008F6EA0" w:rsidRPr="00947238" w:rsidRDefault="00565D76" w:rsidP="007C519D">
      <w:pPr>
        <w:pStyle w:val="Level3"/>
        <w:numPr>
          <w:ilvl w:val="0"/>
          <w:numId w:val="0"/>
        </w:numPr>
        <w:tabs>
          <w:tab w:val="left" w:pos="9356"/>
        </w:tabs>
        <w:spacing w:before="0" w:after="0" w:line="240" w:lineRule="auto"/>
        <w:rPr>
          <w:szCs w:val="24"/>
        </w:rPr>
      </w:pPr>
      <w:r>
        <w:rPr>
          <w:szCs w:val="24"/>
        </w:rPr>
        <w:t>Proposers</w:t>
      </w:r>
      <w:r w:rsidR="000A1E46" w:rsidRPr="00947238">
        <w:rPr>
          <w:szCs w:val="24"/>
        </w:rPr>
        <w:t xml:space="preserve"> </w:t>
      </w:r>
      <w:r w:rsidR="00AA3029" w:rsidRPr="00947238">
        <w:rPr>
          <w:szCs w:val="24"/>
        </w:rPr>
        <w:t xml:space="preserve">must submit information in response to each item requested in this </w:t>
      </w:r>
      <w:r w:rsidR="00B93E2E" w:rsidRPr="00947238">
        <w:rPr>
          <w:szCs w:val="24"/>
        </w:rPr>
        <w:t>Solicitation</w:t>
      </w:r>
      <w:r w:rsidR="00AA3029" w:rsidRPr="00947238">
        <w:rPr>
          <w:szCs w:val="24"/>
        </w:rPr>
        <w:t xml:space="preserve"> in the </w:t>
      </w:r>
      <w:r>
        <w:rPr>
          <w:szCs w:val="24"/>
        </w:rPr>
        <w:t xml:space="preserve">requested </w:t>
      </w:r>
      <w:r w:rsidR="00AA3029" w:rsidRPr="00947238">
        <w:rPr>
          <w:szCs w:val="24"/>
        </w:rPr>
        <w:t xml:space="preserve">format. Information must be provided at a level of detail that enables effective evaluation and comparison between proposals. </w:t>
      </w:r>
    </w:p>
    <w:p w14:paraId="4B2CDE05" w14:textId="77777777" w:rsidR="008F6EA0" w:rsidRPr="00947238" w:rsidRDefault="008F6EA0" w:rsidP="007C519D">
      <w:pPr>
        <w:pStyle w:val="Level3"/>
        <w:numPr>
          <w:ilvl w:val="0"/>
          <w:numId w:val="0"/>
        </w:numPr>
        <w:tabs>
          <w:tab w:val="left" w:pos="9356"/>
        </w:tabs>
        <w:spacing w:before="0" w:after="0" w:line="240" w:lineRule="auto"/>
        <w:rPr>
          <w:szCs w:val="24"/>
        </w:rPr>
      </w:pPr>
    </w:p>
    <w:p w14:paraId="27466963" w14:textId="400C6109" w:rsidR="000A1E46" w:rsidRPr="00947238" w:rsidRDefault="00AA3029" w:rsidP="007C519D">
      <w:pPr>
        <w:pStyle w:val="Level3"/>
        <w:numPr>
          <w:ilvl w:val="0"/>
          <w:numId w:val="0"/>
        </w:numPr>
        <w:tabs>
          <w:tab w:val="left" w:pos="9356"/>
        </w:tabs>
        <w:spacing w:before="0" w:after="0" w:line="240" w:lineRule="auto"/>
        <w:rPr>
          <w:szCs w:val="24"/>
        </w:rPr>
      </w:pPr>
      <w:r w:rsidRPr="00947238">
        <w:rPr>
          <w:szCs w:val="24"/>
        </w:rPr>
        <w:t>Failure to follow formatting, submission, or content requirements, as well as page limit restrictions, may negatively impact your proposal’s performance in the selection process.</w:t>
      </w:r>
    </w:p>
    <w:p w14:paraId="56762CFD" w14:textId="77777777" w:rsidR="000A1E46" w:rsidRPr="00947238" w:rsidRDefault="000A1E46" w:rsidP="007C519D">
      <w:pPr>
        <w:pStyle w:val="Level3"/>
        <w:numPr>
          <w:ilvl w:val="0"/>
          <w:numId w:val="0"/>
        </w:numPr>
        <w:tabs>
          <w:tab w:val="left" w:pos="9356"/>
        </w:tabs>
        <w:spacing w:before="0" w:after="0" w:line="240" w:lineRule="auto"/>
        <w:rPr>
          <w:szCs w:val="24"/>
        </w:rPr>
      </w:pPr>
    </w:p>
    <w:p w14:paraId="31EE47E7" w14:textId="7431A8E4" w:rsidR="00365931" w:rsidRPr="00947238" w:rsidRDefault="00AA3029" w:rsidP="007C519D">
      <w:pPr>
        <w:pStyle w:val="Level3"/>
        <w:numPr>
          <w:ilvl w:val="0"/>
          <w:numId w:val="0"/>
        </w:numPr>
        <w:tabs>
          <w:tab w:val="left" w:pos="9356"/>
        </w:tabs>
        <w:spacing w:before="0" w:after="0" w:line="240" w:lineRule="auto"/>
        <w:rPr>
          <w:szCs w:val="24"/>
        </w:rPr>
      </w:pPr>
      <w:r w:rsidRPr="00947238">
        <w:rPr>
          <w:szCs w:val="24"/>
        </w:rPr>
        <w:t>Late proposal submissions will not be considered</w:t>
      </w:r>
      <w:r w:rsidR="00365931" w:rsidRPr="00947238">
        <w:rPr>
          <w:szCs w:val="24"/>
        </w:rPr>
        <w:t>.</w:t>
      </w:r>
    </w:p>
    <w:p w14:paraId="1D4928AF" w14:textId="77777777" w:rsidR="00453CBB" w:rsidRPr="00947238" w:rsidRDefault="00453CBB" w:rsidP="007C519D">
      <w:pPr>
        <w:pStyle w:val="Level3"/>
        <w:numPr>
          <w:ilvl w:val="0"/>
          <w:numId w:val="0"/>
        </w:numPr>
        <w:tabs>
          <w:tab w:val="left" w:pos="9356"/>
        </w:tabs>
        <w:spacing w:before="0" w:after="0" w:line="240" w:lineRule="auto"/>
        <w:rPr>
          <w:color w:val="0070C0"/>
          <w:szCs w:val="24"/>
        </w:rPr>
      </w:pPr>
    </w:p>
    <w:p w14:paraId="1AAA8B28" w14:textId="62DF32BD" w:rsidR="00E83293" w:rsidRDefault="004B0E2F" w:rsidP="007C519D">
      <w:pPr>
        <w:pStyle w:val="Heading4"/>
        <w:tabs>
          <w:tab w:val="clear" w:pos="9360"/>
          <w:tab w:val="left" w:pos="9356"/>
        </w:tabs>
      </w:pPr>
      <w:r w:rsidRPr="00947238">
        <w:t>Time and Place for Submission of Proposals</w:t>
      </w:r>
    </w:p>
    <w:p w14:paraId="5A1B7F73" w14:textId="35430941" w:rsidR="00460DFB" w:rsidRPr="00460DFB" w:rsidRDefault="00460DFB" w:rsidP="00DA5FEC">
      <w:pPr>
        <w:pStyle w:val="BodyText"/>
      </w:pPr>
      <w:r w:rsidRPr="00204FDE">
        <w:t>Pr</w:t>
      </w:r>
      <w:r w:rsidRPr="00835E4B">
        <w:t xml:space="preserve">oposals must arrive </w:t>
      </w:r>
      <w:r w:rsidR="00A17E1D">
        <w:t>in Jane Gong’s (</w:t>
      </w:r>
      <w:hyperlink r:id="rId21" w:history="1">
        <w:r w:rsidR="00A17E1D" w:rsidRPr="00A3388B">
          <w:rPr>
            <w:rStyle w:val="Hyperlink"/>
          </w:rPr>
          <w:t>jane.gong@sfgov.org</w:t>
        </w:r>
      </w:hyperlink>
      <w:r w:rsidR="00A17E1D">
        <w:t>)</w:t>
      </w:r>
      <w:r w:rsidR="00565D76">
        <w:t xml:space="preserve"> and Mariela Taylor’s (</w:t>
      </w:r>
      <w:hyperlink r:id="rId22" w:history="1">
        <w:r w:rsidR="00565D76" w:rsidRPr="009C7F53">
          <w:rPr>
            <w:rStyle w:val="Hyperlink"/>
          </w:rPr>
          <w:t>mariela.taylor@sfgov.org</w:t>
        </w:r>
      </w:hyperlink>
      <w:r w:rsidR="00565D76">
        <w:t>) inboxes</w:t>
      </w:r>
      <w:r w:rsidR="00A17E1D">
        <w:t xml:space="preserve"> </w:t>
      </w:r>
      <w:r w:rsidRPr="00835E4B">
        <w:t>by</w:t>
      </w:r>
      <w:r w:rsidR="00565D76">
        <w:t xml:space="preserve"> </w:t>
      </w:r>
      <w:r w:rsidR="00565D76" w:rsidRPr="00565D76">
        <w:rPr>
          <w:highlight w:val="yellow"/>
        </w:rPr>
        <w:t>XXX</w:t>
      </w:r>
      <w:r w:rsidR="002C1497">
        <w:t xml:space="preserve"> </w:t>
      </w:r>
      <w:r w:rsidR="00E46ECF">
        <w:t>at 5 p.m</w:t>
      </w:r>
      <w:r w:rsidR="00A17E1D" w:rsidRPr="00E46ECF">
        <w:t>.</w:t>
      </w:r>
      <w:r w:rsidR="004F4F72">
        <w:t xml:space="preserve"> </w:t>
      </w:r>
      <w:r w:rsidR="00A863CA">
        <w:t>(PT)</w:t>
      </w:r>
      <w:r w:rsidR="004F4F72">
        <w:t>.</w:t>
      </w:r>
    </w:p>
    <w:p w14:paraId="66A7B6C7" w14:textId="40C7D562" w:rsidR="00B70CCE" w:rsidRPr="00947238" w:rsidRDefault="00B70CCE" w:rsidP="00DA5FEC">
      <w:pPr>
        <w:pStyle w:val="Heading5"/>
        <w:numPr>
          <w:ilvl w:val="0"/>
          <w:numId w:val="0"/>
        </w:numPr>
        <w:tabs>
          <w:tab w:val="clear" w:pos="9360"/>
          <w:tab w:val="left" w:pos="2520"/>
          <w:tab w:val="left" w:pos="9356"/>
        </w:tabs>
        <w:spacing w:line="240" w:lineRule="auto"/>
      </w:pPr>
    </w:p>
    <w:p w14:paraId="444B6F61" w14:textId="615E18AC" w:rsidR="00B70CCE" w:rsidRPr="00947238" w:rsidRDefault="00B70CCE" w:rsidP="00B70CCE">
      <w:pPr>
        <w:pStyle w:val="Heading3"/>
        <w:tabs>
          <w:tab w:val="clear" w:pos="9360"/>
          <w:tab w:val="left" w:pos="9356"/>
        </w:tabs>
      </w:pPr>
      <w:bookmarkStart w:id="27" w:name="_Toc56332548"/>
      <w:r w:rsidRPr="00947238">
        <w:t xml:space="preserve">Contract </w:t>
      </w:r>
      <w:r w:rsidR="00D30851" w:rsidRPr="00947238">
        <w:t>Negotiations</w:t>
      </w:r>
      <w:bookmarkEnd w:id="27"/>
      <w:r w:rsidR="00D30851" w:rsidRPr="00947238">
        <w:t xml:space="preserve"> </w:t>
      </w:r>
    </w:p>
    <w:p w14:paraId="1CFCC73D" w14:textId="1EF7EA67" w:rsidR="00B70CCE" w:rsidRPr="00947238" w:rsidRDefault="00B70CCE" w:rsidP="00B70CCE">
      <w:pPr>
        <w:pStyle w:val="Level3"/>
        <w:numPr>
          <w:ilvl w:val="0"/>
          <w:numId w:val="0"/>
        </w:numPr>
        <w:tabs>
          <w:tab w:val="left" w:pos="9356"/>
        </w:tabs>
        <w:spacing w:before="0" w:after="0" w:line="240" w:lineRule="auto"/>
      </w:pPr>
      <w:r w:rsidRPr="00947238">
        <w:t>The selection of any proposal shall not imply acceptance by the City of all terms of the proposal, which may be subject to further negotiations and approvals before the City may be legally bound thereby. If a satisfactory contract cannot be negotiated in a reasonable time</w:t>
      </w:r>
      <w:r w:rsidR="000813D4" w:rsidRPr="00947238">
        <w:t>,</w:t>
      </w:r>
      <w:r w:rsidRPr="00947238">
        <w:t xml:space="preserve"> the City, in its sole discretion, may terminate negotiations. </w:t>
      </w:r>
      <w:r w:rsidR="00D30851" w:rsidRPr="00947238">
        <w:t xml:space="preserve">Upon termination of negotiations, City may begin negotiation with the Proposer that meets the Minimum Qualifications of this Solicitation </w:t>
      </w:r>
      <w:r w:rsidR="00D30851" w:rsidRPr="00037C88">
        <w:rPr>
          <w:bCs/>
          <w:color w:val="000000" w:themeColor="text1"/>
        </w:rPr>
        <w:t xml:space="preserve">whose Proposal receives the next </w:t>
      </w:r>
      <w:r w:rsidR="00037C88" w:rsidRPr="00037C88">
        <w:rPr>
          <w:bCs/>
          <w:color w:val="000000" w:themeColor="text1"/>
        </w:rPr>
        <w:t>highest-ranking</w:t>
      </w:r>
      <w:r w:rsidR="00D30851" w:rsidRPr="00037C88">
        <w:rPr>
          <w:bCs/>
          <w:color w:val="000000" w:themeColor="text1"/>
        </w:rPr>
        <w:t xml:space="preserve"> score.</w:t>
      </w:r>
    </w:p>
    <w:p w14:paraId="6A19EB25" w14:textId="16FEBD13" w:rsidR="009C3A1E" w:rsidRPr="00947238" w:rsidRDefault="009C3A1E" w:rsidP="007C519D">
      <w:pPr>
        <w:pStyle w:val="Heading3"/>
        <w:tabs>
          <w:tab w:val="clear" w:pos="9360"/>
          <w:tab w:val="left" w:pos="9356"/>
        </w:tabs>
      </w:pPr>
      <w:bookmarkStart w:id="28" w:name="_Toc39068003"/>
      <w:bookmarkStart w:id="29" w:name="_Toc56332549"/>
      <w:r w:rsidRPr="00947238">
        <w:t>Protest Procedures</w:t>
      </w:r>
      <w:bookmarkEnd w:id="28"/>
      <w:bookmarkEnd w:id="29"/>
    </w:p>
    <w:p w14:paraId="7F5EE578" w14:textId="77777777" w:rsidR="009C3A1E" w:rsidRPr="00947238" w:rsidRDefault="009C3A1E" w:rsidP="007C519D">
      <w:pPr>
        <w:pStyle w:val="Heading4"/>
        <w:tabs>
          <w:tab w:val="clear" w:pos="9360"/>
          <w:tab w:val="left" w:pos="9356"/>
        </w:tabs>
      </w:pPr>
      <w:r w:rsidRPr="00947238">
        <w:t>Protest of Non-Responsiveness Determination</w:t>
      </w:r>
    </w:p>
    <w:p w14:paraId="76963689" w14:textId="74532961" w:rsidR="009C3A1E" w:rsidRPr="00947238" w:rsidRDefault="009C3A1E" w:rsidP="007C519D">
      <w:pPr>
        <w:pStyle w:val="BodyText"/>
        <w:tabs>
          <w:tab w:val="left" w:pos="9356"/>
        </w:tabs>
        <w:spacing w:before="100" w:beforeAutospacing="1" w:after="100" w:afterAutospacing="1" w:line="240" w:lineRule="auto"/>
        <w:ind w:firstLine="0"/>
      </w:pPr>
      <w:r w:rsidRPr="00947238">
        <w:t xml:space="preserve">Within </w:t>
      </w:r>
      <w:r w:rsidR="00FE45A9" w:rsidRPr="00947238">
        <w:t>three</w:t>
      </w:r>
      <w:r w:rsidRPr="00947238">
        <w:t xml:space="preserve"> </w:t>
      </w:r>
      <w:r w:rsidR="000A1E46" w:rsidRPr="00947238">
        <w:t xml:space="preserve">business </w:t>
      </w:r>
      <w:r w:rsidRPr="00947238">
        <w:t xml:space="preserve">days of the City's issuance of a </w:t>
      </w:r>
      <w:r w:rsidR="00906A69" w:rsidRPr="00947238">
        <w:t>N</w:t>
      </w:r>
      <w:r w:rsidRPr="00947238">
        <w:t xml:space="preserve">otice of </w:t>
      </w:r>
      <w:r w:rsidR="00906A69" w:rsidRPr="00947238">
        <w:t>N</w:t>
      </w:r>
      <w:r w:rsidRPr="00947238">
        <w:t>on-</w:t>
      </w:r>
      <w:r w:rsidR="00906A69" w:rsidRPr="00947238">
        <w:t>R</w:t>
      </w:r>
      <w:r w:rsidRPr="00947238">
        <w:t xml:space="preserve">esponsiveness, a </w:t>
      </w:r>
      <w:r w:rsidR="000813D4" w:rsidRPr="00947238">
        <w:t>supplier that</w:t>
      </w:r>
      <w:r w:rsidRPr="00947238">
        <w:t xml:space="preserve"> believes the City has incorrectly determined that its proposal is non-responsive may submit a written </w:t>
      </w:r>
      <w:r w:rsidR="00906A69" w:rsidRPr="00947238">
        <w:t>Notice of Protest</w:t>
      </w:r>
      <w:r w:rsidRPr="00947238">
        <w:t xml:space="preserve">. The </w:t>
      </w:r>
      <w:r w:rsidR="00906A69" w:rsidRPr="00947238">
        <w:t xml:space="preserve">Notice of Protest </w:t>
      </w:r>
      <w:r w:rsidRPr="00947238">
        <w:t xml:space="preserve">must include a written statement specifying in detail each and every one of the grounds asserted for the protest.  The protest must be signed by an individual authorized to represent the </w:t>
      </w:r>
      <w:r w:rsidR="00906A69" w:rsidRPr="00947238">
        <w:t>P</w:t>
      </w:r>
      <w:r w:rsidRPr="00947238">
        <w:t xml:space="preserve">roposer, and must cite the law, rule, local ordinance, procedure </w:t>
      </w:r>
      <w:r w:rsidR="000A1E46" w:rsidRPr="00947238">
        <w:t xml:space="preserve">or </w:t>
      </w:r>
      <w:r w:rsidR="00B93E2E" w:rsidRPr="00947238">
        <w:t>Solicitation</w:t>
      </w:r>
      <w:r w:rsidR="000A1E46" w:rsidRPr="00947238">
        <w:t xml:space="preserve"> </w:t>
      </w:r>
      <w:r w:rsidRPr="00947238">
        <w:t>provision on which the protest is based. In addition, the protestor must specify facts and evidence sufficient for the City to determine the validity of the protest.</w:t>
      </w:r>
    </w:p>
    <w:p w14:paraId="7BB70F0A" w14:textId="77777777" w:rsidR="009C3A1E" w:rsidRPr="00947238" w:rsidRDefault="009C3A1E" w:rsidP="007C519D">
      <w:pPr>
        <w:pStyle w:val="Heading4"/>
        <w:tabs>
          <w:tab w:val="clear" w:pos="9360"/>
          <w:tab w:val="left" w:pos="9356"/>
        </w:tabs>
      </w:pPr>
      <w:r w:rsidRPr="00947238">
        <w:t>Protest of Non-Responsible Determination</w:t>
      </w:r>
    </w:p>
    <w:p w14:paraId="528250CE" w14:textId="6C5A1960" w:rsidR="000A1E46" w:rsidRPr="00947238" w:rsidRDefault="000A1E46" w:rsidP="000A1E46">
      <w:pPr>
        <w:pStyle w:val="BodyText"/>
        <w:tabs>
          <w:tab w:val="left" w:pos="9356"/>
        </w:tabs>
        <w:spacing w:before="100" w:beforeAutospacing="1" w:after="100" w:afterAutospacing="1" w:line="240" w:lineRule="auto"/>
        <w:ind w:firstLine="0"/>
      </w:pPr>
      <w:r w:rsidRPr="00947238">
        <w:t xml:space="preserve">Within </w:t>
      </w:r>
      <w:r w:rsidR="00FE45A9" w:rsidRPr="00947238">
        <w:t xml:space="preserve">three </w:t>
      </w:r>
      <w:r w:rsidRPr="00947238">
        <w:t>business days of the City's issuance of a</w:t>
      </w:r>
      <w:r w:rsidR="00906A69" w:rsidRPr="00947238">
        <w:t xml:space="preserve"> No</w:t>
      </w:r>
      <w:r w:rsidRPr="00947238">
        <w:t xml:space="preserve">tice of </w:t>
      </w:r>
      <w:r w:rsidR="00906A69" w:rsidRPr="00947238">
        <w:t>N</w:t>
      </w:r>
      <w:r w:rsidR="009C3A1E" w:rsidRPr="00947238">
        <w:t>on-</w:t>
      </w:r>
      <w:r w:rsidR="00906A69" w:rsidRPr="00947238">
        <w:t>R</w:t>
      </w:r>
      <w:r w:rsidR="009C3A1E" w:rsidRPr="00947238">
        <w:t>esponsibility, a supplier that would otherwise be the lowest responsive proposer may submit a written notice of protest. The supplier will be notified of any evidence reflecting upon their responsibility received from others or adduced as a result of independent investigation.  </w:t>
      </w:r>
      <w:r w:rsidR="00906A69" w:rsidRPr="00947238">
        <w:t xml:space="preserve">The Notice of Protest must include a written statement specifying in detail each and every one of the grounds asserted for the protest. The protest must be signed by an individual authorized to represent the Proposer, and must cite the law, rule, local ordinance, procedure or </w:t>
      </w:r>
      <w:r w:rsidR="00B93E2E" w:rsidRPr="00947238">
        <w:t>Solicitation</w:t>
      </w:r>
      <w:r w:rsidR="00906A69" w:rsidRPr="00947238">
        <w:t xml:space="preserve"> provision on which the protest </w:t>
      </w:r>
      <w:r w:rsidR="00906A69" w:rsidRPr="00947238">
        <w:lastRenderedPageBreak/>
        <w:t>is based. In addition, the protestor must specify facts and evidence sufficient for the City to determine the validity of the protest.</w:t>
      </w:r>
    </w:p>
    <w:p w14:paraId="11497FC9" w14:textId="77777777" w:rsidR="009C3A1E" w:rsidRPr="00947238" w:rsidRDefault="009C3A1E" w:rsidP="007C519D">
      <w:pPr>
        <w:pStyle w:val="Heading4"/>
        <w:tabs>
          <w:tab w:val="clear" w:pos="9360"/>
          <w:tab w:val="left" w:pos="9356"/>
        </w:tabs>
      </w:pPr>
      <w:r w:rsidRPr="00947238">
        <w:t>Protest of Contract Award</w:t>
      </w:r>
    </w:p>
    <w:p w14:paraId="6A12C929" w14:textId="578C589B" w:rsidR="009C3A1E" w:rsidRPr="00947238" w:rsidRDefault="00906A69" w:rsidP="00906A69">
      <w:pPr>
        <w:pStyle w:val="BodyText"/>
        <w:tabs>
          <w:tab w:val="left" w:pos="9270"/>
          <w:tab w:val="left" w:pos="9356"/>
        </w:tabs>
        <w:spacing w:before="100" w:beforeAutospacing="1" w:after="100" w:afterAutospacing="1" w:line="240" w:lineRule="auto"/>
        <w:ind w:firstLine="0"/>
      </w:pPr>
      <w:r w:rsidRPr="00947238">
        <w:t xml:space="preserve">Within </w:t>
      </w:r>
      <w:r w:rsidR="00FE45A9" w:rsidRPr="00947238">
        <w:t xml:space="preserve">three </w:t>
      </w:r>
      <w:r w:rsidRPr="00947238">
        <w:t xml:space="preserve">business days of the City's issuance of </w:t>
      </w:r>
      <w:r w:rsidR="009C3A1E" w:rsidRPr="00947238">
        <w:t xml:space="preserve">a </w:t>
      </w:r>
      <w:r w:rsidR="00D03140" w:rsidRPr="00947238">
        <w:t>N</w:t>
      </w:r>
      <w:r w:rsidR="009C3A1E" w:rsidRPr="00947238">
        <w:t xml:space="preserve">otice of </w:t>
      </w:r>
      <w:r w:rsidRPr="00947238">
        <w:t>I</w:t>
      </w:r>
      <w:r w:rsidR="009C3A1E" w:rsidRPr="00947238">
        <w:t xml:space="preserve">ntent to </w:t>
      </w:r>
      <w:r w:rsidRPr="00947238">
        <w:t>A</w:t>
      </w:r>
      <w:r w:rsidR="009C3A1E" w:rsidRPr="00947238">
        <w:t xml:space="preserve">ward the contract, any firm that believes that the City has incorrectly selected another proposer for award may submit a written </w:t>
      </w:r>
      <w:r w:rsidRPr="00947238">
        <w:t>N</w:t>
      </w:r>
      <w:r w:rsidR="009C3A1E" w:rsidRPr="00947238">
        <w:t xml:space="preserve">otice of </w:t>
      </w:r>
      <w:r w:rsidRPr="00947238">
        <w:t>P</w:t>
      </w:r>
      <w:r w:rsidR="009C3A1E" w:rsidRPr="00947238">
        <w:t xml:space="preserve">rotest.  </w:t>
      </w:r>
      <w:r w:rsidRPr="00947238">
        <w:t xml:space="preserve">The Notice of Protest must include a written statement specifying in detail each and every one of the grounds asserted for the protest.  The protest must be signed by an individual authorized to represent the Proposer, and must cite the law, rule, local ordinance, procedure or </w:t>
      </w:r>
      <w:r w:rsidR="00B93E2E" w:rsidRPr="00947238">
        <w:t>Solicitation</w:t>
      </w:r>
      <w:r w:rsidRPr="00947238">
        <w:t xml:space="preserve"> provision on which the protest is based. In addition, the protestor must specify facts and evidence sufficient for the City to determine the validity of the protest.</w:t>
      </w:r>
    </w:p>
    <w:p w14:paraId="6DBC26B9" w14:textId="77777777" w:rsidR="009C3A1E" w:rsidRPr="00947238" w:rsidRDefault="009C3A1E" w:rsidP="007C519D">
      <w:pPr>
        <w:pStyle w:val="Heading4"/>
        <w:tabs>
          <w:tab w:val="clear" w:pos="9360"/>
          <w:tab w:val="left" w:pos="9356"/>
        </w:tabs>
      </w:pPr>
      <w:r w:rsidRPr="00947238">
        <w:t>Delivery of Protests</w:t>
      </w:r>
    </w:p>
    <w:p w14:paraId="66267892" w14:textId="7534D7A0" w:rsidR="007019E4" w:rsidRPr="00947238" w:rsidRDefault="009C3A1E" w:rsidP="007C519D">
      <w:pPr>
        <w:pStyle w:val="BodyText"/>
        <w:tabs>
          <w:tab w:val="left" w:pos="9356"/>
        </w:tabs>
        <w:spacing w:before="100" w:beforeAutospacing="1" w:after="0" w:line="240" w:lineRule="auto"/>
        <w:ind w:firstLine="0"/>
      </w:pPr>
      <w:r w:rsidRPr="00947238">
        <w:t xml:space="preserve">All protests must be received by the due date. Protests </w:t>
      </w:r>
      <w:r w:rsidR="00460DFB">
        <w:t>must</w:t>
      </w:r>
      <w:r w:rsidRPr="00947238">
        <w:t xml:space="preserve"> be transmitted by </w:t>
      </w:r>
      <w:r w:rsidR="00460DFB">
        <w:t>email to</w:t>
      </w:r>
      <w:r w:rsidR="00835E4B">
        <w:t xml:space="preserve"> Jane Gong </w:t>
      </w:r>
      <w:r w:rsidR="00565D76">
        <w:t>(</w:t>
      </w:r>
      <w:hyperlink r:id="rId23" w:history="1">
        <w:r w:rsidR="00565D76" w:rsidRPr="00565D76">
          <w:rPr>
            <w:rStyle w:val="Hyperlink"/>
          </w:rPr>
          <w:t>jane.gong@sfgov.org</w:t>
        </w:r>
      </w:hyperlink>
      <w:r w:rsidR="00565D76">
        <w:t>)</w:t>
      </w:r>
      <w:r w:rsidR="00565D76">
        <w:rPr>
          <w:rStyle w:val="Hyperlink"/>
        </w:rPr>
        <w:t xml:space="preserve"> and Mariela Taylor (</w:t>
      </w:r>
      <w:hyperlink r:id="rId24" w:history="1">
        <w:r w:rsidR="00565D76" w:rsidRPr="009C7F53">
          <w:rPr>
            <w:rStyle w:val="Hyperlink"/>
          </w:rPr>
          <w:t>mariela.taylor@sfgov.org</w:t>
        </w:r>
      </w:hyperlink>
      <w:r w:rsidR="00565D76">
        <w:rPr>
          <w:rStyle w:val="Hyperlink"/>
        </w:rPr>
        <w:t>)</w:t>
      </w:r>
      <w:r w:rsidR="00835E4B">
        <w:t>.</w:t>
      </w:r>
    </w:p>
    <w:p w14:paraId="6CEC727F" w14:textId="77777777" w:rsidR="005D2F5D" w:rsidRPr="00947238" w:rsidRDefault="005D2F5D" w:rsidP="008F6EA0">
      <w:pPr>
        <w:tabs>
          <w:tab w:val="left" w:pos="9356"/>
        </w:tabs>
        <w:rPr>
          <w:szCs w:val="24"/>
        </w:rPr>
      </w:pPr>
    </w:p>
    <w:p w14:paraId="5C45D776" w14:textId="11394C1A" w:rsidR="00B70CCE" w:rsidRPr="00947238" w:rsidRDefault="00B70CCE" w:rsidP="00B70CCE">
      <w:pPr>
        <w:pStyle w:val="Heading2"/>
      </w:pPr>
      <w:bookmarkStart w:id="30" w:name="_Toc56332550"/>
      <w:bookmarkStart w:id="31" w:name="_Toc39068004"/>
      <w:r w:rsidRPr="00947238">
        <w:t xml:space="preserve">City’s </w:t>
      </w:r>
      <w:r w:rsidR="004E5373" w:rsidRPr="00947238">
        <w:t>Social Policy</w:t>
      </w:r>
      <w:r w:rsidR="00344FEC" w:rsidRPr="00947238">
        <w:t xml:space="preserve"> </w:t>
      </w:r>
      <w:r w:rsidR="00081063" w:rsidRPr="00947238">
        <w:t>Requirements</w:t>
      </w:r>
      <w:bookmarkEnd w:id="30"/>
    </w:p>
    <w:p w14:paraId="14610B8B" w14:textId="54D538EF" w:rsidR="00081063" w:rsidRPr="00947238" w:rsidRDefault="00081063" w:rsidP="008F6EA0">
      <w:pPr>
        <w:pStyle w:val="BodyText"/>
        <w:spacing w:line="240" w:lineRule="auto"/>
        <w:ind w:firstLine="0"/>
      </w:pPr>
      <w:r w:rsidRPr="00947238">
        <w:t>Set for</w:t>
      </w:r>
      <w:r w:rsidR="000813D4" w:rsidRPr="00947238">
        <w:t>th</w:t>
      </w:r>
      <w:r w:rsidRPr="00947238">
        <w:t xml:space="preserve"> below are some of the City’s more prevalent policies related to obligations imposed upon suppliers (</w:t>
      </w:r>
      <w:r w:rsidR="008F6EA0" w:rsidRPr="00947238">
        <w:t>“</w:t>
      </w:r>
      <w:r w:rsidRPr="00947238">
        <w:t>City’s Social Policy Requirements</w:t>
      </w:r>
      <w:r w:rsidR="008F6EA0" w:rsidRPr="00947238">
        <w:t>”</w:t>
      </w:r>
      <w:r w:rsidRPr="00947238">
        <w:t>) who work with the City</w:t>
      </w:r>
      <w:r w:rsidR="00565D76">
        <w:t>.</w:t>
      </w:r>
      <w:r w:rsidRPr="00947238">
        <w:t xml:space="preserve"> </w:t>
      </w:r>
      <w:r w:rsidR="00565D76">
        <w:t xml:space="preserve">The policies </w:t>
      </w:r>
      <w:r w:rsidRPr="00947238">
        <w:t xml:space="preserve">can be found in City’s proposed Contract, Attachment 1. </w:t>
      </w:r>
    </w:p>
    <w:p w14:paraId="2254552D" w14:textId="231812BE" w:rsidR="00565D76" w:rsidRPr="00947238" w:rsidRDefault="00081063" w:rsidP="008F6EA0">
      <w:pPr>
        <w:pStyle w:val="BodyText"/>
        <w:spacing w:line="240" w:lineRule="auto"/>
        <w:ind w:firstLine="0"/>
      </w:pPr>
      <w:r w:rsidRPr="00947238">
        <w:t xml:space="preserve">The Social Policy Requirements set forth below are not intended to be a complete list of all City’s Social Policy Requirements applicable to this </w:t>
      </w:r>
      <w:r w:rsidR="00B93E2E" w:rsidRPr="00947238">
        <w:t>Solicitation</w:t>
      </w:r>
      <w:r w:rsidRPr="00947238">
        <w:t xml:space="preserve">. Proposers are required to carefully review all Social Policy Requirements applicable to this </w:t>
      </w:r>
      <w:r w:rsidR="00B93E2E" w:rsidRPr="00947238">
        <w:t>Solicitation</w:t>
      </w:r>
      <w:r w:rsidRPr="00947238">
        <w:t xml:space="preserve"> by reviewing City’s proposed Contract, Attachment 1, in its entirety.</w:t>
      </w:r>
    </w:p>
    <w:p w14:paraId="33447D34" w14:textId="2AAD4939" w:rsidR="00BE2D9D" w:rsidRPr="00947238" w:rsidRDefault="00BE2D9D" w:rsidP="00BE2D9D">
      <w:pPr>
        <w:pStyle w:val="Heading3"/>
      </w:pPr>
      <w:bookmarkStart w:id="32" w:name="_Toc56332551"/>
      <w:r w:rsidRPr="00947238">
        <w:t>Contractors Unable to do Business with the City</w:t>
      </w:r>
      <w:bookmarkEnd w:id="32"/>
    </w:p>
    <w:p w14:paraId="2F658352" w14:textId="77777777" w:rsidR="00B70CCE" w:rsidRPr="00947238" w:rsidRDefault="00B70CCE" w:rsidP="00B70CCE">
      <w:pPr>
        <w:pStyle w:val="Heading4"/>
        <w:tabs>
          <w:tab w:val="clear" w:pos="9360"/>
          <w:tab w:val="left" w:pos="9356"/>
        </w:tabs>
      </w:pPr>
      <w:r w:rsidRPr="00947238">
        <w:t>Generally</w:t>
      </w:r>
    </w:p>
    <w:p w14:paraId="1EE2A7FA" w14:textId="115CBC76" w:rsidR="00BE2D9D" w:rsidRPr="00947238" w:rsidRDefault="00BE2D9D" w:rsidP="00BE2D9D">
      <w:pPr>
        <w:pStyle w:val="BodyText"/>
        <w:ind w:firstLine="0"/>
      </w:pPr>
      <w:r w:rsidRPr="00947238">
        <w:t xml:space="preserve">Contractors that do not comply with laws set forth in San Francisco’s Municipal Codes may be unable to enter into a contract with the City. </w:t>
      </w:r>
      <w:r w:rsidR="00174189" w:rsidRPr="00947238">
        <w:t>L</w:t>
      </w:r>
      <w:r w:rsidRPr="00947238">
        <w:t xml:space="preserve">aws </w:t>
      </w:r>
      <w:r w:rsidR="00174189" w:rsidRPr="00947238">
        <w:t xml:space="preserve">applicable to </w:t>
      </w:r>
      <w:r w:rsidRPr="00947238">
        <w:t xml:space="preserve">this </w:t>
      </w:r>
      <w:r w:rsidR="00B93E2E" w:rsidRPr="00947238">
        <w:rPr>
          <w:szCs w:val="24"/>
        </w:rPr>
        <w:t>Solicitation</w:t>
      </w:r>
      <w:r w:rsidR="00174189" w:rsidRPr="00947238">
        <w:rPr>
          <w:szCs w:val="24"/>
        </w:rPr>
        <w:t xml:space="preserve"> are set forth below and </w:t>
      </w:r>
      <w:r w:rsidR="00174189" w:rsidRPr="00947238">
        <w:t>in</w:t>
      </w:r>
      <w:r w:rsidRPr="00947238">
        <w:t xml:space="preserve"> </w:t>
      </w:r>
      <w:r w:rsidR="00174189" w:rsidRPr="00947238">
        <w:t>City’s proposed Contract, Attachment 1</w:t>
      </w:r>
      <w:r w:rsidR="00A17E1D">
        <w:t>.</w:t>
      </w:r>
    </w:p>
    <w:p w14:paraId="10834DB2" w14:textId="77777777" w:rsidR="003F6821" w:rsidRPr="00947238" w:rsidRDefault="003F6821" w:rsidP="003F6821">
      <w:pPr>
        <w:pStyle w:val="Heading4"/>
      </w:pPr>
      <w:bookmarkStart w:id="33" w:name="_Toc39068001"/>
      <w:r w:rsidRPr="00947238">
        <w:t xml:space="preserve">Administrative Code Chapter 12X </w:t>
      </w:r>
      <w:bookmarkEnd w:id="33"/>
    </w:p>
    <w:p w14:paraId="4125BED3" w14:textId="638488C1" w:rsidR="00174189" w:rsidRPr="00947238" w:rsidRDefault="00565D76" w:rsidP="00B70CCE">
      <w:pPr>
        <w:tabs>
          <w:tab w:val="left" w:pos="9356"/>
        </w:tabs>
        <w:spacing w:line="240" w:lineRule="auto"/>
      </w:pPr>
      <w:r>
        <w:t>T</w:t>
      </w:r>
      <w:r w:rsidR="00B70CCE" w:rsidRPr="00947238">
        <w:t>his Contract is subject to the requirements of Administrative Code Chapter 12X, which prohibits the City from entering into a contract with a contractor that has its headquarters in a state that has enacted a law or laws that perpetuate discrimination against LGBT people and/or has enacted a law that prohibits abortion prior to the viability of the fetus, or a contractor that will perform any or all of the work on the contract in such a state. Chapter 12X requires the City Administrator to maintain a list of such states, defined as “Covered States” under Administrative Code Sections 12X.2 and 12X.12. The list of Covered States is available on the website of the City Administrator</w:t>
      </w:r>
      <w:r w:rsidR="00B70CCE" w:rsidRPr="00947238">
        <w:rPr>
          <w:i/>
          <w:iCs/>
        </w:rPr>
        <w:t xml:space="preserve"> (</w:t>
      </w:r>
      <w:hyperlink r:id="rId25" w:history="1">
        <w:r w:rsidR="00B70CCE" w:rsidRPr="00947238">
          <w:rPr>
            <w:rStyle w:val="Hyperlink"/>
            <w:i/>
          </w:rPr>
          <w:t>https://sfgsa.org/chapter-12x-state-ban-list</w:t>
        </w:r>
      </w:hyperlink>
      <w:r w:rsidR="00B70CCE" w:rsidRPr="00947238">
        <w:rPr>
          <w:i/>
          <w:iCs/>
        </w:rPr>
        <w:t xml:space="preserve">). </w:t>
      </w:r>
      <w:r w:rsidR="00B70CCE" w:rsidRPr="00947238">
        <w:t>Proposers will be required to certify compliance with Chapter 12X as part of its proposal, unless the City determines that a statutory exception applies.</w:t>
      </w:r>
    </w:p>
    <w:p w14:paraId="59D17B83" w14:textId="77777777" w:rsidR="00174189" w:rsidRPr="00565D76" w:rsidRDefault="00174189" w:rsidP="00B70CCE">
      <w:pPr>
        <w:tabs>
          <w:tab w:val="left" w:pos="9356"/>
        </w:tabs>
        <w:spacing w:line="240" w:lineRule="auto"/>
        <w:rPr>
          <w:b/>
          <w:iCs/>
        </w:rPr>
      </w:pPr>
    </w:p>
    <w:p w14:paraId="45247C09" w14:textId="4256E93A" w:rsidR="00B70CCE" w:rsidRPr="00565D76" w:rsidRDefault="003F6821" w:rsidP="00B70CCE">
      <w:pPr>
        <w:tabs>
          <w:tab w:val="left" w:pos="9356"/>
        </w:tabs>
        <w:spacing w:line="240" w:lineRule="auto"/>
        <w:rPr>
          <w:iCs/>
        </w:rPr>
      </w:pPr>
      <w:r w:rsidRPr="00565D76">
        <w:rPr>
          <w:iCs/>
        </w:rPr>
        <w:t xml:space="preserve">Refer to </w:t>
      </w:r>
      <w:r w:rsidRPr="00565D76">
        <w:rPr>
          <w:iCs/>
          <w:highlight w:val="yellow"/>
        </w:rPr>
        <w:t>Attachment 1</w:t>
      </w:r>
      <w:r w:rsidRPr="00565D76">
        <w:rPr>
          <w:iCs/>
        </w:rPr>
        <w:t xml:space="preserve"> for additional details related to this Ordinance</w:t>
      </w:r>
      <w:r w:rsidR="0006683B" w:rsidRPr="00565D76">
        <w:rPr>
          <w:iCs/>
        </w:rPr>
        <w:t>.</w:t>
      </w:r>
    </w:p>
    <w:p w14:paraId="699A65B3" w14:textId="5FED191C" w:rsidR="00B70CCE" w:rsidRPr="00947238" w:rsidRDefault="00B70CCE" w:rsidP="003F6821">
      <w:pPr>
        <w:pStyle w:val="Heading4"/>
      </w:pPr>
      <w:r w:rsidRPr="00947238">
        <w:lastRenderedPageBreak/>
        <w:t>Administrative Code Chapter 12B</w:t>
      </w:r>
    </w:p>
    <w:p w14:paraId="3E8520D1" w14:textId="77777777" w:rsidR="00174189" w:rsidRPr="00947238" w:rsidRDefault="00B70CCE" w:rsidP="003F6821">
      <w:pPr>
        <w:spacing w:line="240" w:lineRule="auto"/>
      </w:pPr>
      <w:r w:rsidRPr="00947238">
        <w:t xml:space="preserve">A Proposer selected pursuant to this </w:t>
      </w:r>
      <w:r w:rsidR="00B93E2E" w:rsidRPr="00947238">
        <w:t>Solicitation</w:t>
      </w:r>
      <w:r w:rsidRPr="00947238">
        <w:t xml:space="preserve"> may not during the term of the Agreement, in any of its operations in San Francisco, on real property owned by San Francisco, or where work is being performed for the City elsewhere in the United States, discriminate in the provision of bereavement leave, family medical leave, health benefits, membership or membership discounts, moving expenses, pension and retirement benefits or travel benefits, as well as any benefits other than the benefits specified above, between employees with domestic partners and employees with spouses, and/or between the domestic partners and spouses of such employees, where the domestic partnership has been registered with a governmental entity pursuant to state or local law authorizing such registration, subject to the conditions set forth in §12B.2(b) of the San Francisco Administrative Code. </w:t>
      </w:r>
    </w:p>
    <w:p w14:paraId="48536926" w14:textId="77777777" w:rsidR="00174189" w:rsidRPr="00565D76" w:rsidRDefault="00174189" w:rsidP="003F6821">
      <w:pPr>
        <w:spacing w:line="240" w:lineRule="auto"/>
        <w:rPr>
          <w:iCs/>
        </w:rPr>
      </w:pPr>
    </w:p>
    <w:p w14:paraId="64130D27" w14:textId="72ABC54C" w:rsidR="003F6821" w:rsidRPr="00565D76" w:rsidRDefault="003F6821" w:rsidP="003F6821">
      <w:pPr>
        <w:spacing w:line="240" w:lineRule="auto"/>
        <w:rPr>
          <w:iCs/>
        </w:rPr>
      </w:pPr>
      <w:r w:rsidRPr="00565D76">
        <w:rPr>
          <w:iCs/>
        </w:rPr>
        <w:t xml:space="preserve">Refer to </w:t>
      </w:r>
      <w:r w:rsidRPr="00565D76">
        <w:rPr>
          <w:iCs/>
          <w:highlight w:val="yellow"/>
        </w:rPr>
        <w:t>Attachment 1</w:t>
      </w:r>
      <w:r w:rsidRPr="00565D76">
        <w:rPr>
          <w:iCs/>
        </w:rPr>
        <w:t xml:space="preserve"> for additional details related to this Ordinance. </w:t>
      </w:r>
    </w:p>
    <w:p w14:paraId="5A0219E4" w14:textId="77777777" w:rsidR="00A774A9" w:rsidRPr="00947238" w:rsidRDefault="00A774A9" w:rsidP="00A774A9">
      <w:pPr>
        <w:pStyle w:val="ListParagraph"/>
        <w:ind w:left="360"/>
        <w:rPr>
          <w:szCs w:val="24"/>
        </w:rPr>
      </w:pPr>
    </w:p>
    <w:p w14:paraId="09B446F6" w14:textId="3C965F5B" w:rsidR="003F6821" w:rsidRPr="00316253" w:rsidRDefault="008F05F6" w:rsidP="00316253">
      <w:pPr>
        <w:pStyle w:val="Heading3"/>
        <w:rPr>
          <w:b w:val="0"/>
        </w:rPr>
      </w:pPr>
      <w:bookmarkStart w:id="34" w:name="_Toc56332552"/>
      <w:bookmarkStart w:id="35" w:name="_Toc43480779"/>
      <w:r>
        <w:t xml:space="preserve">Reserved.  (Payment of </w:t>
      </w:r>
      <w:r w:rsidR="009B0CD2" w:rsidRPr="00815C90">
        <w:t>Prevailing Wage</w:t>
      </w:r>
      <w:r>
        <w:t>)</w:t>
      </w:r>
      <w:bookmarkEnd w:id="34"/>
    </w:p>
    <w:p w14:paraId="6C0129CD" w14:textId="77777777" w:rsidR="00081063" w:rsidRPr="00947238" w:rsidRDefault="00081063" w:rsidP="00081063">
      <w:pPr>
        <w:rPr>
          <w:szCs w:val="24"/>
        </w:rPr>
      </w:pPr>
    </w:p>
    <w:p w14:paraId="2671BDC7" w14:textId="1149F520" w:rsidR="00A774A9" w:rsidRPr="00947238" w:rsidRDefault="00A774A9" w:rsidP="00A774A9">
      <w:pPr>
        <w:pStyle w:val="Heading3"/>
        <w:rPr>
          <w:rStyle w:val="LSS11Char"/>
        </w:rPr>
      </w:pPr>
      <w:bookmarkStart w:id="36" w:name="_Toc56332553"/>
      <w:r w:rsidRPr="00947238">
        <w:t>Health Care Accountability Ordinance</w:t>
      </w:r>
      <w:bookmarkEnd w:id="35"/>
      <w:bookmarkEnd w:id="36"/>
    </w:p>
    <w:p w14:paraId="7FF9807B" w14:textId="6ECFA5E2" w:rsidR="00174189" w:rsidRPr="00947238" w:rsidRDefault="00565D76" w:rsidP="003F6821">
      <w:pPr>
        <w:spacing w:line="240" w:lineRule="auto"/>
        <w:rPr>
          <w:i/>
        </w:rPr>
      </w:pPr>
      <w:r>
        <w:t>The selected</w:t>
      </w:r>
      <w:r w:rsidR="00A774A9" w:rsidRPr="00947238">
        <w:t xml:space="preserve"> Proposer </w:t>
      </w:r>
      <w:r>
        <w:t xml:space="preserve">must </w:t>
      </w:r>
      <w:r w:rsidR="00A774A9" w:rsidRPr="00947238">
        <w:t xml:space="preserve">comply with the requirements of Chapter 12Q.  For each Covered Employee, Contractor shall provide the appropriate health benefit set forth in Section 12Q.3 of the Health Care Accountability Ordinance (HCAO). If </w:t>
      </w:r>
      <w:r>
        <w:t>the selected</w:t>
      </w:r>
      <w:r w:rsidR="00A774A9" w:rsidRPr="00947238">
        <w:t xml:space="preserve"> Proposer chooses to offer the health plan option, such health plan shall meet the minimum standards set forth by the San Francisco Health Commission. Information about and the text of the Chapter 12Q and the Health Commission’s minimum standards available at </w:t>
      </w:r>
      <w:hyperlink r:id="rId26" w:history="1">
        <w:r w:rsidR="00A774A9" w:rsidRPr="00947238">
          <w:rPr>
            <w:rStyle w:val="Hyperlink"/>
          </w:rPr>
          <w:t>http://sfgov.org/olse/hcao</w:t>
        </w:r>
      </w:hyperlink>
      <w:r w:rsidR="00A774A9" w:rsidRPr="00947238">
        <w:t xml:space="preserve">. </w:t>
      </w:r>
      <w:r>
        <w:t>The selected</w:t>
      </w:r>
      <w:r w:rsidR="00A774A9" w:rsidRPr="00947238">
        <w:t xml:space="preserve"> Proposer is subject to the enforcement and penalty provisions in Chapter 12Q.  Any Subcontract entered into by Proposer shall be required to comply with the requirements of the HCAO and shall contain contractual obligations substantially the same as those set forth in this section.</w:t>
      </w:r>
      <w:r w:rsidR="003F6821" w:rsidRPr="00947238">
        <w:rPr>
          <w:i/>
        </w:rPr>
        <w:t xml:space="preserve"> </w:t>
      </w:r>
    </w:p>
    <w:p w14:paraId="4FB7BC2D" w14:textId="77777777" w:rsidR="00174189" w:rsidRPr="00947238" w:rsidRDefault="00174189" w:rsidP="003F6821">
      <w:pPr>
        <w:spacing w:line="240" w:lineRule="auto"/>
        <w:rPr>
          <w:b/>
          <w:i/>
        </w:rPr>
      </w:pPr>
    </w:p>
    <w:p w14:paraId="58997C81" w14:textId="06D0BDFB" w:rsidR="00A774A9" w:rsidRPr="00565D76" w:rsidRDefault="003F6821" w:rsidP="00F30B48">
      <w:pPr>
        <w:spacing w:line="240" w:lineRule="auto"/>
        <w:rPr>
          <w:iCs/>
        </w:rPr>
      </w:pPr>
      <w:r w:rsidRPr="00565D76">
        <w:rPr>
          <w:iCs/>
        </w:rPr>
        <w:t xml:space="preserve">Refer to </w:t>
      </w:r>
      <w:r w:rsidRPr="00565D76">
        <w:rPr>
          <w:iCs/>
          <w:highlight w:val="yellow"/>
        </w:rPr>
        <w:t>Attachment 1</w:t>
      </w:r>
      <w:r w:rsidRPr="00565D76">
        <w:rPr>
          <w:iCs/>
        </w:rPr>
        <w:t xml:space="preserve"> for additional details related to this Ordinance. </w:t>
      </w:r>
    </w:p>
    <w:p w14:paraId="36B25CE9" w14:textId="77777777" w:rsidR="00081063" w:rsidRPr="00947238" w:rsidRDefault="00081063" w:rsidP="00081063">
      <w:pPr>
        <w:rPr>
          <w:szCs w:val="24"/>
        </w:rPr>
      </w:pPr>
    </w:p>
    <w:p w14:paraId="5DCC6B55" w14:textId="5D8417A5" w:rsidR="00A774A9" w:rsidRPr="00947238" w:rsidRDefault="00A774A9" w:rsidP="00A774A9">
      <w:pPr>
        <w:pStyle w:val="Heading3"/>
        <w:rPr>
          <w:rStyle w:val="LSS11Char"/>
        </w:rPr>
      </w:pPr>
      <w:bookmarkStart w:id="37" w:name="_Toc43480778"/>
      <w:bookmarkStart w:id="38" w:name="_Toc56332554"/>
      <w:r w:rsidRPr="00947238">
        <w:t>Minimum Compensation Ordinance</w:t>
      </w:r>
      <w:bookmarkEnd w:id="37"/>
      <w:bookmarkEnd w:id="38"/>
    </w:p>
    <w:p w14:paraId="59F38111" w14:textId="77777777" w:rsidR="00174189" w:rsidRPr="00947238" w:rsidRDefault="00A774A9" w:rsidP="003F6821">
      <w:pPr>
        <w:spacing w:line="240" w:lineRule="auto"/>
      </w:pPr>
      <w:r w:rsidRPr="00947238">
        <w:t xml:space="preserve">A Proposer selected pursuant to this </w:t>
      </w:r>
      <w:r w:rsidR="00B93E2E" w:rsidRPr="00947238">
        <w:t>Solicitation</w:t>
      </w:r>
      <w:r w:rsidRPr="00947238">
        <w:t xml:space="preserve"> shall comply with </w:t>
      </w:r>
      <w:r w:rsidRPr="00947238">
        <w:rPr>
          <w:szCs w:val="24"/>
        </w:rPr>
        <w:t xml:space="preserve">Administrative Code Chapter 12P. </w:t>
      </w:r>
      <w:r w:rsidRPr="00947238">
        <w:t xml:space="preserve">A Proposer selected pursuant to this </w:t>
      </w:r>
      <w:r w:rsidR="00B93E2E" w:rsidRPr="00947238">
        <w:t>Solicitation</w:t>
      </w:r>
      <w:r w:rsidRPr="00947238">
        <w:t xml:space="preserve"> shall pay covered employees no less than the minimum compensation required by San Francisco Administrative Code Chapter 12P, including a minimum hourly gross compensation, compensated time off, and uncompensated time off. A Proposer selected pursuant to this </w:t>
      </w:r>
      <w:r w:rsidR="00B93E2E" w:rsidRPr="00947238">
        <w:t>Solicitation</w:t>
      </w:r>
      <w:r w:rsidRPr="00947238">
        <w:t xml:space="preserve"> is subject to the enforcement and penalty provisions in Chapter 12P. Information about and the text of the Chapter 12P is available on the web at </w:t>
      </w:r>
      <w:hyperlink r:id="rId27" w:history="1">
        <w:r w:rsidRPr="00947238">
          <w:rPr>
            <w:rStyle w:val="Hyperlink"/>
          </w:rPr>
          <w:t>http://sfgov.org/olse/mco</w:t>
        </w:r>
      </w:hyperlink>
      <w:r w:rsidRPr="00947238">
        <w:t xml:space="preserve">. A Proposer selected pursuant to this </w:t>
      </w:r>
      <w:r w:rsidR="00B93E2E" w:rsidRPr="00947238">
        <w:t>Solicitation</w:t>
      </w:r>
      <w:r w:rsidRPr="00947238">
        <w:t xml:space="preserve"> is required to comply with all of the applicable provisions of 12P, irrespective of the listing of obligations in this section. </w:t>
      </w:r>
    </w:p>
    <w:p w14:paraId="5FB510EC" w14:textId="77777777" w:rsidR="00174189" w:rsidRPr="00565D76" w:rsidRDefault="00174189" w:rsidP="003F6821">
      <w:pPr>
        <w:spacing w:line="240" w:lineRule="auto"/>
        <w:rPr>
          <w:b/>
          <w:iCs/>
        </w:rPr>
      </w:pPr>
    </w:p>
    <w:p w14:paraId="09346E1B" w14:textId="409A3CF5" w:rsidR="003F6821" w:rsidRPr="00565D76" w:rsidRDefault="003F6821" w:rsidP="003F6821">
      <w:pPr>
        <w:spacing w:line="240" w:lineRule="auto"/>
        <w:rPr>
          <w:iCs/>
        </w:rPr>
      </w:pPr>
      <w:r w:rsidRPr="00565D76">
        <w:rPr>
          <w:iCs/>
        </w:rPr>
        <w:t xml:space="preserve">Refer to </w:t>
      </w:r>
      <w:r w:rsidRPr="00565D76">
        <w:rPr>
          <w:iCs/>
          <w:highlight w:val="yellow"/>
        </w:rPr>
        <w:t>Attachment 1</w:t>
      </w:r>
      <w:r w:rsidRPr="00565D76">
        <w:rPr>
          <w:iCs/>
        </w:rPr>
        <w:t xml:space="preserve"> for additional details related to this Ordinance. </w:t>
      </w:r>
    </w:p>
    <w:p w14:paraId="20EEC63F" w14:textId="77777777" w:rsidR="00A774A9" w:rsidRPr="00947238" w:rsidRDefault="00A774A9" w:rsidP="00A774A9">
      <w:pPr>
        <w:pStyle w:val="ListParagraph"/>
        <w:ind w:left="360"/>
        <w:rPr>
          <w:b/>
          <w:color w:val="00B050"/>
          <w:szCs w:val="24"/>
        </w:rPr>
      </w:pPr>
    </w:p>
    <w:p w14:paraId="1823A8C4" w14:textId="41CC87F9" w:rsidR="00A774A9" w:rsidRPr="00947238" w:rsidRDefault="00A774A9" w:rsidP="00BE2D9D">
      <w:pPr>
        <w:pStyle w:val="Heading3"/>
        <w:rPr>
          <w:rStyle w:val="LSS11Char"/>
        </w:rPr>
      </w:pPr>
      <w:bookmarkStart w:id="39" w:name="_Toc56332555"/>
      <w:bookmarkStart w:id="40" w:name="_Toc43480780"/>
      <w:r w:rsidRPr="00947238">
        <w:lastRenderedPageBreak/>
        <w:t>First Source Hiring Program</w:t>
      </w:r>
      <w:bookmarkEnd w:id="39"/>
    </w:p>
    <w:bookmarkEnd w:id="40"/>
    <w:p w14:paraId="69D53584" w14:textId="77777777" w:rsidR="00174189" w:rsidRPr="00947238" w:rsidRDefault="00A774A9" w:rsidP="003F6821">
      <w:pPr>
        <w:spacing w:line="240" w:lineRule="auto"/>
        <w:rPr>
          <w:i/>
        </w:rPr>
      </w:pPr>
      <w:r w:rsidRPr="00947238">
        <w:t xml:space="preserve">A Proposer selected pursuant to this </w:t>
      </w:r>
      <w:r w:rsidR="00B93E2E" w:rsidRPr="00947238">
        <w:t>Solicitation</w:t>
      </w:r>
      <w:r w:rsidRPr="00947238">
        <w:t xml:space="preserve"> shall </w:t>
      </w:r>
      <w:r w:rsidRPr="00947238">
        <w:rPr>
          <w:szCs w:val="24"/>
        </w:rPr>
        <w:t>comply with all of the provisions of the First Source Hiring Program, Chapter 83 of the San Francisco Administrative Code that apply to this Agreement and Contractor is subject to the enforcement and penalty provisions in Chapter 83.</w:t>
      </w:r>
      <w:r w:rsidR="003F6821" w:rsidRPr="00947238">
        <w:rPr>
          <w:i/>
        </w:rPr>
        <w:t xml:space="preserve"> </w:t>
      </w:r>
    </w:p>
    <w:p w14:paraId="5B450277" w14:textId="77777777" w:rsidR="00174189" w:rsidRPr="00565D76" w:rsidRDefault="00174189" w:rsidP="003F6821">
      <w:pPr>
        <w:spacing w:line="240" w:lineRule="auto"/>
        <w:rPr>
          <w:iCs/>
        </w:rPr>
      </w:pPr>
    </w:p>
    <w:p w14:paraId="3B70C8EB" w14:textId="6C39BF16" w:rsidR="003F6821" w:rsidRPr="00565D76" w:rsidRDefault="003F6821" w:rsidP="003F6821">
      <w:pPr>
        <w:spacing w:line="240" w:lineRule="auto"/>
        <w:rPr>
          <w:iCs/>
        </w:rPr>
      </w:pPr>
      <w:r w:rsidRPr="00565D76">
        <w:rPr>
          <w:iCs/>
        </w:rPr>
        <w:t xml:space="preserve">Refer to </w:t>
      </w:r>
      <w:r w:rsidRPr="00565D76">
        <w:rPr>
          <w:iCs/>
          <w:highlight w:val="yellow"/>
        </w:rPr>
        <w:t>Attachment 1</w:t>
      </w:r>
      <w:r w:rsidRPr="00565D76">
        <w:rPr>
          <w:iCs/>
        </w:rPr>
        <w:t xml:space="preserve"> for additional details related to this Ordinance. </w:t>
      </w:r>
    </w:p>
    <w:p w14:paraId="220E49EA" w14:textId="77777777" w:rsidR="009A59AF" w:rsidRPr="00947238" w:rsidRDefault="009A59AF" w:rsidP="009A59AF">
      <w:pPr>
        <w:pStyle w:val="ListParagraph"/>
        <w:ind w:left="360"/>
        <w:rPr>
          <w:b/>
          <w:color w:val="00B050"/>
        </w:rPr>
      </w:pPr>
    </w:p>
    <w:p w14:paraId="548ACCFA" w14:textId="76E9320A" w:rsidR="00C21451" w:rsidRPr="00947238" w:rsidRDefault="00C21451" w:rsidP="00C21451">
      <w:pPr>
        <w:pStyle w:val="Heading3"/>
        <w:tabs>
          <w:tab w:val="clear" w:pos="9360"/>
          <w:tab w:val="left" w:pos="9356"/>
        </w:tabs>
      </w:pPr>
      <w:bookmarkStart w:id="41" w:name="_Toc56332556"/>
      <w:r w:rsidRPr="00947238">
        <w:t xml:space="preserve">Local Business Enterprise </w:t>
      </w:r>
      <w:r w:rsidR="002E4113" w:rsidRPr="00947238">
        <w:t>Rating Bonus and Bid Discounts</w:t>
      </w:r>
      <w:bookmarkEnd w:id="41"/>
    </w:p>
    <w:p w14:paraId="3287AB89" w14:textId="549F7EB5" w:rsidR="002E4113" w:rsidRDefault="00565D76" w:rsidP="0032439A">
      <w:pPr>
        <w:spacing w:line="240" w:lineRule="auto"/>
        <w:rPr>
          <w:b/>
        </w:rPr>
      </w:pPr>
      <w:r>
        <w:t xml:space="preserve">Based on the percentage of small or </w:t>
      </w:r>
      <w:proofErr w:type="gramStart"/>
      <w:r>
        <w:t>micro Local</w:t>
      </w:r>
      <w:proofErr w:type="gramEnd"/>
      <w:r>
        <w:t xml:space="preserve"> Business Enterprise (LBE) participation in a proposed bid, the Proposer may receive a ratings bonus at each phase of the selection process.</w:t>
      </w:r>
    </w:p>
    <w:p w14:paraId="7CD39ACE" w14:textId="77777777" w:rsidR="00413BC8" w:rsidRPr="00947238" w:rsidRDefault="00413BC8" w:rsidP="0032439A">
      <w:pPr>
        <w:spacing w:line="240" w:lineRule="auto"/>
        <w:rPr>
          <w:b/>
        </w:rPr>
      </w:pPr>
    </w:p>
    <w:p w14:paraId="6543DBBE" w14:textId="2A5D41F2" w:rsidR="00D43E88" w:rsidRPr="00947238" w:rsidRDefault="00D43E88" w:rsidP="00344FEC">
      <w:pPr>
        <w:pStyle w:val="Heading4"/>
      </w:pPr>
      <w:r w:rsidRPr="00947238">
        <w:t>Bid Discount/Rating Bonus</w:t>
      </w:r>
      <w:r w:rsidR="002861BD" w:rsidRPr="00947238">
        <w:t xml:space="preserve"> for Services</w:t>
      </w:r>
    </w:p>
    <w:tbl>
      <w:tblPr>
        <w:tblStyle w:val="TableGrid"/>
        <w:tblW w:w="4860" w:type="dxa"/>
        <w:tblInd w:w="2155" w:type="dxa"/>
        <w:tblLook w:val="04A0" w:firstRow="1" w:lastRow="0" w:firstColumn="1" w:lastColumn="0" w:noHBand="0" w:noVBand="1"/>
      </w:tblPr>
      <w:tblGrid>
        <w:gridCol w:w="2340"/>
        <w:gridCol w:w="2520"/>
      </w:tblGrid>
      <w:tr w:rsidR="00565D76" w:rsidRPr="00947238" w14:paraId="3154DB4A" w14:textId="77777777" w:rsidTr="00565D76">
        <w:tc>
          <w:tcPr>
            <w:tcW w:w="2340" w:type="dxa"/>
          </w:tcPr>
          <w:p w14:paraId="3FD8916E" w14:textId="77777777" w:rsidR="00565D76" w:rsidRPr="00947238" w:rsidRDefault="00565D76" w:rsidP="002861BD">
            <w:pPr>
              <w:spacing w:line="240" w:lineRule="auto"/>
              <w:rPr>
                <w:rFonts w:ascii="Times New Roman" w:eastAsia="Times New Roman" w:hAnsi="Times New Roman"/>
                <w:b/>
                <w:bCs/>
                <w:szCs w:val="20"/>
              </w:rPr>
            </w:pPr>
            <w:r w:rsidRPr="00947238">
              <w:rPr>
                <w:rFonts w:ascii="Times New Roman" w:eastAsia="Times New Roman" w:hAnsi="Times New Roman"/>
                <w:b/>
                <w:bCs/>
                <w:szCs w:val="20"/>
              </w:rPr>
              <w:t>Small/Micro LBEs Rating Bonus</w:t>
            </w:r>
          </w:p>
        </w:tc>
        <w:tc>
          <w:tcPr>
            <w:tcW w:w="2520" w:type="dxa"/>
          </w:tcPr>
          <w:p w14:paraId="724FF217" w14:textId="77777777" w:rsidR="00565D76" w:rsidRPr="00947238" w:rsidRDefault="00565D76" w:rsidP="002861BD">
            <w:pPr>
              <w:spacing w:line="240" w:lineRule="auto"/>
              <w:rPr>
                <w:rFonts w:ascii="Times New Roman" w:eastAsia="Times New Roman" w:hAnsi="Times New Roman"/>
                <w:b/>
                <w:bCs/>
                <w:szCs w:val="20"/>
              </w:rPr>
            </w:pPr>
            <w:commentRangeStart w:id="42"/>
            <w:r w:rsidRPr="00947238">
              <w:rPr>
                <w:rFonts w:ascii="Times New Roman" w:eastAsia="Times New Roman" w:hAnsi="Times New Roman"/>
                <w:b/>
                <w:bCs/>
                <w:szCs w:val="20"/>
              </w:rPr>
              <w:t>SBA</w:t>
            </w:r>
            <w:commentRangeEnd w:id="42"/>
            <w:r>
              <w:rPr>
                <w:rStyle w:val="CommentReference"/>
                <w:rFonts w:ascii="Times New Roman" w:eastAsia="Times New Roman" w:hAnsi="Times New Roman"/>
              </w:rPr>
              <w:commentReference w:id="42"/>
            </w:r>
            <w:r w:rsidRPr="00947238">
              <w:rPr>
                <w:rFonts w:ascii="Times New Roman" w:eastAsia="Times New Roman" w:hAnsi="Times New Roman"/>
                <w:b/>
                <w:bCs/>
                <w:szCs w:val="20"/>
              </w:rPr>
              <w:t xml:space="preserve"> LBEs </w:t>
            </w:r>
          </w:p>
          <w:p w14:paraId="000740FD" w14:textId="77777777" w:rsidR="00565D76" w:rsidRPr="00947238" w:rsidRDefault="00565D76" w:rsidP="002861BD">
            <w:pPr>
              <w:spacing w:line="240" w:lineRule="auto"/>
              <w:rPr>
                <w:rFonts w:ascii="Times New Roman" w:eastAsia="Times New Roman" w:hAnsi="Times New Roman"/>
                <w:b/>
                <w:bCs/>
                <w:szCs w:val="20"/>
              </w:rPr>
            </w:pPr>
            <w:r w:rsidRPr="00947238">
              <w:rPr>
                <w:rFonts w:ascii="Times New Roman" w:eastAsia="Times New Roman" w:hAnsi="Times New Roman"/>
                <w:b/>
                <w:bCs/>
                <w:szCs w:val="20"/>
              </w:rPr>
              <w:t>Rating Bonus</w:t>
            </w:r>
          </w:p>
        </w:tc>
      </w:tr>
      <w:tr w:rsidR="00565D76" w:rsidRPr="00947238" w14:paraId="5E079B4A" w14:textId="77777777" w:rsidTr="00565D76">
        <w:tc>
          <w:tcPr>
            <w:tcW w:w="2340" w:type="dxa"/>
          </w:tcPr>
          <w:p w14:paraId="4511EF4D" w14:textId="77777777" w:rsidR="00565D76" w:rsidRPr="00947238" w:rsidRDefault="00565D76" w:rsidP="002861BD">
            <w:pPr>
              <w:spacing w:line="240" w:lineRule="auto"/>
              <w:rPr>
                <w:rFonts w:ascii="Times New Roman" w:eastAsia="Times New Roman" w:hAnsi="Times New Roman"/>
                <w:bCs/>
                <w:szCs w:val="20"/>
              </w:rPr>
            </w:pPr>
            <w:r w:rsidRPr="00947238">
              <w:rPr>
                <w:rFonts w:ascii="Times New Roman" w:eastAsia="Times New Roman" w:hAnsi="Times New Roman"/>
                <w:bCs/>
                <w:szCs w:val="20"/>
              </w:rPr>
              <w:t xml:space="preserve">10% </w:t>
            </w:r>
          </w:p>
        </w:tc>
        <w:tc>
          <w:tcPr>
            <w:tcW w:w="2520" w:type="dxa"/>
          </w:tcPr>
          <w:p w14:paraId="5C164951" w14:textId="77777777" w:rsidR="00565D76" w:rsidRPr="00947238" w:rsidRDefault="00565D76" w:rsidP="002861BD">
            <w:pPr>
              <w:spacing w:line="240" w:lineRule="auto"/>
              <w:rPr>
                <w:rFonts w:ascii="Times New Roman" w:eastAsia="Times New Roman" w:hAnsi="Times New Roman"/>
                <w:bCs/>
                <w:szCs w:val="20"/>
              </w:rPr>
            </w:pPr>
            <w:r w:rsidRPr="00947238">
              <w:rPr>
                <w:rFonts w:ascii="Times New Roman" w:eastAsia="Times New Roman" w:hAnsi="Times New Roman"/>
                <w:bCs/>
                <w:szCs w:val="20"/>
              </w:rPr>
              <w:t xml:space="preserve">0% </w:t>
            </w:r>
          </w:p>
        </w:tc>
      </w:tr>
    </w:tbl>
    <w:p w14:paraId="07602D8C" w14:textId="53ED6847" w:rsidR="00C21451" w:rsidRPr="00947238" w:rsidRDefault="00C21451" w:rsidP="00D43E88">
      <w:pPr>
        <w:spacing w:line="240" w:lineRule="auto"/>
      </w:pPr>
    </w:p>
    <w:p w14:paraId="0FC017D3" w14:textId="556A2B00" w:rsidR="00C21451" w:rsidRPr="00947238" w:rsidRDefault="00C21451" w:rsidP="00344FEC">
      <w:pPr>
        <w:pStyle w:val="Heading4"/>
      </w:pPr>
      <w:bookmarkStart w:id="43" w:name="_Toc515367537"/>
      <w:r w:rsidRPr="00947238">
        <w:t>Bid Discount/Rating Bonus</w:t>
      </w:r>
      <w:r w:rsidR="002861BD" w:rsidRPr="00947238">
        <w:t xml:space="preserve"> for</w:t>
      </w:r>
      <w:r w:rsidR="0AB935AE" w:rsidRPr="00947238">
        <w:t xml:space="preserve"> Professional</w:t>
      </w:r>
      <w:r w:rsidR="002861BD" w:rsidRPr="00947238">
        <w:t xml:space="preserve"> Services by Joint Ventures</w:t>
      </w:r>
      <w:bookmarkEnd w:id="43"/>
    </w:p>
    <w:tbl>
      <w:tblPr>
        <w:tblStyle w:val="TableGrid"/>
        <w:tblW w:w="4877" w:type="dxa"/>
        <w:tblInd w:w="2155" w:type="dxa"/>
        <w:tblLook w:val="04A0" w:firstRow="1" w:lastRow="0" w:firstColumn="1" w:lastColumn="0" w:noHBand="0" w:noVBand="1"/>
      </w:tblPr>
      <w:tblGrid>
        <w:gridCol w:w="2340"/>
        <w:gridCol w:w="2537"/>
      </w:tblGrid>
      <w:tr w:rsidR="00565D76" w:rsidRPr="00947238" w14:paraId="5A925D2C" w14:textId="77777777" w:rsidTr="00565D76">
        <w:tc>
          <w:tcPr>
            <w:tcW w:w="2340" w:type="dxa"/>
          </w:tcPr>
          <w:p w14:paraId="242CE2EF" w14:textId="77777777" w:rsidR="00565D76" w:rsidRPr="00947238" w:rsidRDefault="00565D76" w:rsidP="00565D76">
            <w:pPr>
              <w:spacing w:line="240" w:lineRule="auto"/>
              <w:ind w:right="-865"/>
              <w:rPr>
                <w:rFonts w:ascii="Times New Roman" w:eastAsia="Times New Roman" w:hAnsi="Times New Roman"/>
                <w:b/>
                <w:bCs/>
                <w:szCs w:val="24"/>
              </w:rPr>
            </w:pPr>
            <w:r w:rsidRPr="00947238">
              <w:rPr>
                <w:rFonts w:ascii="Times New Roman" w:eastAsia="Times New Roman" w:hAnsi="Times New Roman"/>
                <w:b/>
                <w:bCs/>
                <w:szCs w:val="24"/>
              </w:rPr>
              <w:t>Rating Bonus</w:t>
            </w:r>
          </w:p>
        </w:tc>
        <w:tc>
          <w:tcPr>
            <w:tcW w:w="2537" w:type="dxa"/>
          </w:tcPr>
          <w:p w14:paraId="690AB36D" w14:textId="77777777" w:rsidR="00565D76" w:rsidRPr="00947238" w:rsidRDefault="00565D76" w:rsidP="002861BD">
            <w:pPr>
              <w:spacing w:line="240" w:lineRule="auto"/>
              <w:rPr>
                <w:rFonts w:ascii="Times New Roman" w:eastAsia="Times New Roman" w:hAnsi="Times New Roman"/>
                <w:b/>
                <w:bCs/>
                <w:szCs w:val="24"/>
              </w:rPr>
            </w:pPr>
            <w:r w:rsidRPr="00947238">
              <w:rPr>
                <w:rFonts w:ascii="Times New Roman" w:eastAsia="Times New Roman" w:hAnsi="Times New Roman"/>
                <w:b/>
                <w:bCs/>
                <w:szCs w:val="24"/>
              </w:rPr>
              <w:t>Small/Micro LBE Participation Level</w:t>
            </w:r>
          </w:p>
        </w:tc>
      </w:tr>
      <w:tr w:rsidR="00565D76" w:rsidRPr="00947238" w14:paraId="4E6CC1E8" w14:textId="77777777" w:rsidTr="00565D76">
        <w:tc>
          <w:tcPr>
            <w:tcW w:w="2340" w:type="dxa"/>
          </w:tcPr>
          <w:p w14:paraId="6695D448"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 xml:space="preserve">5% </w:t>
            </w:r>
          </w:p>
        </w:tc>
        <w:tc>
          <w:tcPr>
            <w:tcW w:w="2537" w:type="dxa"/>
          </w:tcPr>
          <w:p w14:paraId="1CFDC49F"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Small/Micro LBE participation level equals or exceeds 35%</w:t>
            </w:r>
          </w:p>
        </w:tc>
      </w:tr>
      <w:tr w:rsidR="00565D76" w:rsidRPr="00947238" w14:paraId="72799656" w14:textId="77777777" w:rsidTr="00565D76">
        <w:trPr>
          <w:trHeight w:val="368"/>
        </w:trPr>
        <w:tc>
          <w:tcPr>
            <w:tcW w:w="2340" w:type="dxa"/>
          </w:tcPr>
          <w:p w14:paraId="696D6909"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 xml:space="preserve">7.5% </w:t>
            </w:r>
          </w:p>
        </w:tc>
        <w:tc>
          <w:tcPr>
            <w:tcW w:w="2537" w:type="dxa"/>
          </w:tcPr>
          <w:p w14:paraId="25636DD7"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Small/Micro LBE participation level equals or exceeds 40%</w:t>
            </w:r>
          </w:p>
        </w:tc>
      </w:tr>
      <w:tr w:rsidR="00565D76" w:rsidRPr="00947238" w14:paraId="602F4BAF" w14:textId="77777777" w:rsidTr="00565D76">
        <w:tc>
          <w:tcPr>
            <w:tcW w:w="2340" w:type="dxa"/>
          </w:tcPr>
          <w:p w14:paraId="597AAF06"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 xml:space="preserve">10% </w:t>
            </w:r>
          </w:p>
        </w:tc>
        <w:tc>
          <w:tcPr>
            <w:tcW w:w="2537" w:type="dxa"/>
          </w:tcPr>
          <w:p w14:paraId="52995A70" w14:textId="77777777" w:rsidR="00565D76" w:rsidRPr="00947238" w:rsidRDefault="00565D76" w:rsidP="002861BD">
            <w:pPr>
              <w:spacing w:line="240" w:lineRule="auto"/>
              <w:rPr>
                <w:rFonts w:ascii="Times New Roman" w:eastAsia="Times New Roman" w:hAnsi="Times New Roman"/>
                <w:bCs/>
                <w:szCs w:val="24"/>
              </w:rPr>
            </w:pPr>
            <w:r w:rsidRPr="00947238">
              <w:rPr>
                <w:rFonts w:ascii="Times New Roman" w:eastAsia="Times New Roman" w:hAnsi="Times New Roman"/>
                <w:bCs/>
                <w:szCs w:val="24"/>
              </w:rPr>
              <w:t>Joint Venture is exclusively among Small and/or Micro-LBE Prime Contractors</w:t>
            </w:r>
          </w:p>
        </w:tc>
      </w:tr>
    </w:tbl>
    <w:p w14:paraId="575EA376" w14:textId="652859B0" w:rsidR="00C21451" w:rsidRPr="00947238" w:rsidRDefault="00C21451" w:rsidP="00D43E88">
      <w:pPr>
        <w:spacing w:line="240" w:lineRule="auto"/>
        <w:rPr>
          <w:szCs w:val="24"/>
        </w:rPr>
      </w:pPr>
    </w:p>
    <w:p w14:paraId="15B9DA26" w14:textId="1485840C" w:rsidR="00565D76" w:rsidRDefault="00565D76" w:rsidP="00565D76">
      <w:pPr>
        <w:spacing w:line="240" w:lineRule="auto"/>
        <w:rPr>
          <w:bCs/>
          <w:szCs w:val="24"/>
        </w:rPr>
      </w:pPr>
      <w:r w:rsidRPr="00947238">
        <w:rPr>
          <w:bCs/>
          <w:szCs w:val="24"/>
        </w:rPr>
        <w:t xml:space="preserve">If </w:t>
      </w:r>
      <w:r>
        <w:rPr>
          <w:bCs/>
          <w:szCs w:val="24"/>
        </w:rPr>
        <w:t xml:space="preserve">the Proposer is </w:t>
      </w:r>
      <w:r w:rsidRPr="00947238">
        <w:rPr>
          <w:bCs/>
          <w:szCs w:val="24"/>
        </w:rPr>
        <w:t xml:space="preserve">applying for an LBE rating discount as a Joint Venture (JV), the </w:t>
      </w:r>
      <w:r>
        <w:rPr>
          <w:bCs/>
          <w:szCs w:val="24"/>
        </w:rPr>
        <w:t>m</w:t>
      </w:r>
      <w:r w:rsidRPr="00947238">
        <w:rPr>
          <w:bCs/>
          <w:szCs w:val="24"/>
        </w:rPr>
        <w:t xml:space="preserve">icro and /or </w:t>
      </w:r>
      <w:r>
        <w:rPr>
          <w:bCs/>
          <w:szCs w:val="24"/>
        </w:rPr>
        <w:t>s</w:t>
      </w:r>
      <w:r w:rsidRPr="00947238">
        <w:rPr>
          <w:bCs/>
          <w:szCs w:val="24"/>
        </w:rPr>
        <w:t xml:space="preserve">mall-LBE must be an active partner in the JV and perform work, manage the job and take financial risks in proportion to the required level of participation stated in the proposal, and must be responsible for a clearly defined portion of the work to be performed and share in the ownership, control, management responsibilities, risks, and profits of the JV. The portion of the </w:t>
      </w:r>
      <w:r>
        <w:rPr>
          <w:bCs/>
          <w:szCs w:val="24"/>
        </w:rPr>
        <w:t>m</w:t>
      </w:r>
      <w:r w:rsidRPr="00947238">
        <w:rPr>
          <w:bCs/>
          <w:szCs w:val="24"/>
        </w:rPr>
        <w:t xml:space="preserve">icro and/or </w:t>
      </w:r>
      <w:r>
        <w:rPr>
          <w:bCs/>
          <w:szCs w:val="24"/>
        </w:rPr>
        <w:t>s</w:t>
      </w:r>
      <w:r w:rsidRPr="00947238">
        <w:rPr>
          <w:bCs/>
          <w:szCs w:val="24"/>
        </w:rPr>
        <w:t xml:space="preserve">mall-LBE JV’s work shall be set forth in detail separately from the work to be performed by the non-LBE JV.  The </w:t>
      </w:r>
      <w:r>
        <w:rPr>
          <w:bCs/>
          <w:szCs w:val="24"/>
        </w:rPr>
        <w:t>m</w:t>
      </w:r>
      <w:r w:rsidRPr="00947238">
        <w:rPr>
          <w:bCs/>
          <w:szCs w:val="24"/>
        </w:rPr>
        <w:t xml:space="preserve">icro and/or </w:t>
      </w:r>
      <w:r>
        <w:rPr>
          <w:bCs/>
          <w:szCs w:val="24"/>
        </w:rPr>
        <w:t>s</w:t>
      </w:r>
      <w:r w:rsidRPr="00947238">
        <w:rPr>
          <w:bCs/>
          <w:szCs w:val="24"/>
        </w:rPr>
        <w:t>mall-LBE JV’s portion of the contract must be assigned a commercially useful function.</w:t>
      </w:r>
    </w:p>
    <w:p w14:paraId="61276CDD" w14:textId="14699D7C" w:rsidR="00565D76" w:rsidRDefault="00565D76" w:rsidP="00565D76">
      <w:pPr>
        <w:spacing w:line="240" w:lineRule="auto"/>
        <w:rPr>
          <w:bCs/>
          <w:szCs w:val="24"/>
        </w:rPr>
      </w:pPr>
    </w:p>
    <w:p w14:paraId="32CB5B57" w14:textId="7A0A09E4" w:rsidR="00565D76" w:rsidRPr="00565D76" w:rsidRDefault="00565D76" w:rsidP="00565D76">
      <w:pPr>
        <w:spacing w:line="240" w:lineRule="auto"/>
        <w:rPr>
          <w:bCs/>
          <w:szCs w:val="24"/>
        </w:rPr>
      </w:pPr>
      <w:r>
        <w:rPr>
          <w:bCs/>
          <w:szCs w:val="24"/>
        </w:rPr>
        <w:t>More information on how to find a small or micro LBE can be found in the following section.</w:t>
      </w:r>
    </w:p>
    <w:p w14:paraId="01D0803D" w14:textId="77777777" w:rsidR="00565D76" w:rsidRPr="00947238" w:rsidRDefault="00565D76" w:rsidP="00D43E88">
      <w:pPr>
        <w:pStyle w:val="ListParagraph"/>
        <w:ind w:left="360"/>
        <w:rPr>
          <w:szCs w:val="24"/>
        </w:rPr>
      </w:pPr>
    </w:p>
    <w:p w14:paraId="5E05C8E0" w14:textId="224730CC" w:rsidR="00D43E88" w:rsidRPr="00947238" w:rsidRDefault="00D43E88" w:rsidP="00D43E88">
      <w:pPr>
        <w:pStyle w:val="Heading3"/>
        <w:tabs>
          <w:tab w:val="clear" w:pos="9360"/>
          <w:tab w:val="left" w:pos="9356"/>
        </w:tabs>
      </w:pPr>
      <w:bookmarkStart w:id="44" w:name="_Toc56332557"/>
      <w:r w:rsidRPr="00947238">
        <w:lastRenderedPageBreak/>
        <w:t xml:space="preserve">Local Business Enterprise </w:t>
      </w:r>
      <w:r w:rsidR="0032439A" w:rsidRPr="00947238">
        <w:t xml:space="preserve">Subcontracting </w:t>
      </w:r>
      <w:r w:rsidRPr="00947238">
        <w:t xml:space="preserve">Participation </w:t>
      </w:r>
      <w:r w:rsidR="00A91901" w:rsidRPr="00947238">
        <w:t>Requirement</w:t>
      </w:r>
      <w:r w:rsidRPr="00947238">
        <w:t xml:space="preserve"> </w:t>
      </w:r>
      <w:r w:rsidR="0032439A" w:rsidRPr="00947238">
        <w:t>and Good Faith Outreach</w:t>
      </w:r>
      <w:bookmarkEnd w:id="44"/>
      <w:r w:rsidR="0032439A" w:rsidRPr="00947238">
        <w:t xml:space="preserve"> </w:t>
      </w:r>
    </w:p>
    <w:p w14:paraId="7937A545" w14:textId="2FD5E995" w:rsidR="0032439A" w:rsidRPr="00947238" w:rsidRDefault="0032439A" w:rsidP="0032439A">
      <w:pPr>
        <w:pStyle w:val="BodyText"/>
        <w:spacing w:line="240" w:lineRule="auto"/>
        <w:ind w:firstLine="0"/>
      </w:pPr>
      <w:r w:rsidRPr="00947238">
        <w:t xml:space="preserve">The LBE Subcontracting Participation </w:t>
      </w:r>
      <w:r w:rsidR="00A91901" w:rsidRPr="00947238">
        <w:t>Requirement</w:t>
      </w:r>
      <w:r w:rsidRPr="00947238">
        <w:t xml:space="preserve"> and Good Faith Outreach requirements of Chapter 14B of the San Francisco Administrative Code shall apply to this </w:t>
      </w:r>
      <w:r w:rsidR="00B93E2E" w:rsidRPr="00947238">
        <w:t>Solicitation</w:t>
      </w:r>
      <w:r w:rsidRPr="00947238">
        <w:t>.</w:t>
      </w:r>
      <w:r w:rsidR="00565D76">
        <w:t xml:space="preserve"> If you have any questions regarding the CMD forms, you may contact the CMD Compliance Officer listed on </w:t>
      </w:r>
      <w:r w:rsidR="00565D76" w:rsidRPr="00565D76">
        <w:rPr>
          <w:highlight w:val="yellow"/>
        </w:rPr>
        <w:t>page 8</w:t>
      </w:r>
      <w:r w:rsidR="00565D76">
        <w:t xml:space="preserve">. Proposers can ask the CMD Compliance Officer questions related to the CMD forms at any time during the proposal process. All other questions regarding this proposal must be asked by the designated dates listed on page </w:t>
      </w:r>
      <w:r w:rsidR="00565D76" w:rsidRPr="00565D76">
        <w:rPr>
          <w:highlight w:val="yellow"/>
        </w:rPr>
        <w:t>X</w:t>
      </w:r>
      <w:r w:rsidR="00565D76">
        <w:t>.</w:t>
      </w:r>
    </w:p>
    <w:p w14:paraId="602F25DB" w14:textId="0ECA061C" w:rsidR="0032439A" w:rsidRPr="00947238" w:rsidRDefault="0032439A" w:rsidP="0032439A">
      <w:pPr>
        <w:pStyle w:val="Heading4"/>
      </w:pPr>
      <w:r w:rsidRPr="00947238">
        <w:t xml:space="preserve">LBE Subcontracting Participation </w:t>
      </w:r>
      <w:r w:rsidR="00A91901" w:rsidRPr="00947238">
        <w:t>Requirement</w:t>
      </w:r>
      <w:r w:rsidRPr="00947238">
        <w:t xml:space="preserve">s </w:t>
      </w:r>
    </w:p>
    <w:p w14:paraId="05B24CCE" w14:textId="77777777" w:rsidR="00565D76" w:rsidRDefault="0032439A" w:rsidP="00DB637D">
      <w:pPr>
        <w:pStyle w:val="ListParagraph"/>
        <w:spacing w:line="240" w:lineRule="auto"/>
        <w:rPr>
          <w:szCs w:val="24"/>
        </w:rPr>
      </w:pPr>
      <w:r w:rsidRPr="00947238">
        <w:rPr>
          <w:szCs w:val="24"/>
        </w:rPr>
        <w:t xml:space="preserve">The LBE Subcontracting Participation </w:t>
      </w:r>
      <w:r w:rsidR="00A91901" w:rsidRPr="00947238">
        <w:rPr>
          <w:szCs w:val="24"/>
        </w:rPr>
        <w:t>Requirement</w:t>
      </w:r>
      <w:r w:rsidRPr="00947238">
        <w:rPr>
          <w:szCs w:val="24"/>
        </w:rPr>
        <w:t xml:space="preserve">s for this </w:t>
      </w:r>
      <w:r w:rsidR="00B93E2E" w:rsidRPr="00947238">
        <w:rPr>
          <w:szCs w:val="24"/>
        </w:rPr>
        <w:t>Solicitation</w:t>
      </w:r>
      <w:r w:rsidRPr="00947238">
        <w:rPr>
          <w:szCs w:val="24"/>
        </w:rPr>
        <w:t xml:space="preserve"> is </w:t>
      </w:r>
      <w:r w:rsidR="00EE1EC6" w:rsidRPr="00DB637D">
        <w:rPr>
          <w:szCs w:val="24"/>
        </w:rPr>
        <w:t>15</w:t>
      </w:r>
      <w:r w:rsidRPr="00DB637D">
        <w:rPr>
          <w:szCs w:val="24"/>
        </w:rPr>
        <w:t>%</w:t>
      </w:r>
      <w:r w:rsidRPr="00947238">
        <w:rPr>
          <w:szCs w:val="24"/>
        </w:rPr>
        <w:t xml:space="preserve"> of the total value of the services to be procured. </w:t>
      </w:r>
      <w:r w:rsidR="00565D76">
        <w:rPr>
          <w:szCs w:val="24"/>
        </w:rPr>
        <w:t>The Proposer must allocate at least 15% of the funds to a CMD-certified small or micro-LBE, or they will not be eligible for award.</w:t>
      </w:r>
    </w:p>
    <w:p w14:paraId="37A420E0" w14:textId="77777777" w:rsidR="00565D76" w:rsidRDefault="00565D76" w:rsidP="00DB637D">
      <w:pPr>
        <w:pStyle w:val="ListParagraph"/>
        <w:spacing w:line="240" w:lineRule="auto"/>
        <w:rPr>
          <w:szCs w:val="24"/>
        </w:rPr>
      </w:pPr>
    </w:p>
    <w:p w14:paraId="38B8500A" w14:textId="2221BD3B" w:rsidR="00DB637D" w:rsidRPr="00DB637D" w:rsidRDefault="00565D76" w:rsidP="00DB637D">
      <w:pPr>
        <w:pStyle w:val="ListParagraph"/>
        <w:spacing w:line="240" w:lineRule="auto"/>
        <w:rPr>
          <w:szCs w:val="24"/>
        </w:rPr>
      </w:pPr>
      <w:r>
        <w:rPr>
          <w:szCs w:val="24"/>
        </w:rPr>
        <w:t>T</w:t>
      </w:r>
      <w:r w:rsidR="00DB637D" w:rsidRPr="00DB637D">
        <w:rPr>
          <w:szCs w:val="24"/>
        </w:rPr>
        <w:t>he Contract Monitoring Division (CMD) has evaluated the availability of Minority Business Enterprises (MBE), Woman Business Enterprises (WBE) and Other Business Enterprises (OBE) to perform subcontracting work on this Project. CMD has determined that these types of businesses have the ability to perform some of the services in this RFP</w:t>
      </w:r>
      <w:r>
        <w:rPr>
          <w:szCs w:val="24"/>
        </w:rPr>
        <w:t>:</w:t>
      </w:r>
    </w:p>
    <w:p w14:paraId="34486FA9" w14:textId="77777777" w:rsidR="00835E4B" w:rsidRPr="00DB637D" w:rsidRDefault="00835E4B" w:rsidP="00DB637D">
      <w:pPr>
        <w:spacing w:line="240" w:lineRule="auto"/>
        <w:rPr>
          <w:szCs w:val="24"/>
        </w:rPr>
      </w:pPr>
    </w:p>
    <w:p w14:paraId="29F85F4A" w14:textId="40896CB3" w:rsidR="00DD5D8F" w:rsidRPr="00DD5D8F" w:rsidRDefault="00DD5D8F" w:rsidP="00DD5D8F">
      <w:pPr>
        <w:pStyle w:val="ListParagraph"/>
        <w:spacing w:line="240" w:lineRule="auto"/>
        <w:rPr>
          <w:szCs w:val="24"/>
        </w:rPr>
      </w:pPr>
      <w:r w:rsidRPr="00DD5D8F">
        <w:rPr>
          <w:szCs w:val="24"/>
        </w:rPr>
        <w:t xml:space="preserve">MBE: </w:t>
      </w:r>
      <w:r>
        <w:rPr>
          <w:szCs w:val="24"/>
        </w:rPr>
        <w:t>3.2</w:t>
      </w:r>
      <w:r w:rsidRPr="00DD5D8F">
        <w:rPr>
          <w:szCs w:val="24"/>
        </w:rPr>
        <w:t xml:space="preserve">% </w:t>
      </w:r>
      <w:r w:rsidR="00DB637D">
        <w:rPr>
          <w:szCs w:val="24"/>
        </w:rPr>
        <w:t>would be able to perform some services</w:t>
      </w:r>
    </w:p>
    <w:p w14:paraId="386C74C6" w14:textId="0F0C71FB" w:rsidR="00DD5D8F" w:rsidRPr="00DD5D8F" w:rsidRDefault="00DD5D8F" w:rsidP="00DD5D8F">
      <w:pPr>
        <w:pStyle w:val="ListParagraph"/>
        <w:spacing w:line="240" w:lineRule="auto"/>
        <w:rPr>
          <w:szCs w:val="24"/>
        </w:rPr>
      </w:pPr>
      <w:r w:rsidRPr="00DD5D8F">
        <w:rPr>
          <w:szCs w:val="24"/>
        </w:rPr>
        <w:t xml:space="preserve">WBE: 5.1% </w:t>
      </w:r>
      <w:r w:rsidR="00DB637D">
        <w:rPr>
          <w:szCs w:val="24"/>
        </w:rPr>
        <w:t>would be able to perform some services</w:t>
      </w:r>
    </w:p>
    <w:p w14:paraId="26CD8768" w14:textId="455658DB" w:rsidR="00DD5D8F" w:rsidRDefault="00DD5D8F" w:rsidP="00DD5D8F">
      <w:pPr>
        <w:pStyle w:val="ListParagraph"/>
        <w:spacing w:line="240" w:lineRule="auto"/>
        <w:ind w:left="0" w:firstLine="720"/>
        <w:rPr>
          <w:szCs w:val="24"/>
        </w:rPr>
      </w:pPr>
      <w:r w:rsidRPr="00DD5D8F">
        <w:rPr>
          <w:szCs w:val="24"/>
        </w:rPr>
        <w:t xml:space="preserve">OBE: </w:t>
      </w:r>
      <w:r>
        <w:rPr>
          <w:szCs w:val="24"/>
        </w:rPr>
        <w:t>6.8</w:t>
      </w:r>
      <w:r w:rsidRPr="00DD5D8F">
        <w:rPr>
          <w:szCs w:val="24"/>
        </w:rPr>
        <w:t>%</w:t>
      </w:r>
      <w:r w:rsidR="00DB637D" w:rsidRPr="00DB637D">
        <w:rPr>
          <w:szCs w:val="24"/>
        </w:rPr>
        <w:t xml:space="preserve"> </w:t>
      </w:r>
      <w:r w:rsidR="00DB637D">
        <w:rPr>
          <w:szCs w:val="24"/>
        </w:rPr>
        <w:t>would be able to perform some services</w:t>
      </w:r>
    </w:p>
    <w:p w14:paraId="1428F8BA" w14:textId="77777777" w:rsidR="00835E4B" w:rsidRDefault="00835E4B" w:rsidP="00DD5D8F">
      <w:pPr>
        <w:pStyle w:val="ListParagraph"/>
        <w:spacing w:line="240" w:lineRule="auto"/>
        <w:ind w:left="0" w:firstLine="720"/>
        <w:rPr>
          <w:szCs w:val="24"/>
        </w:rPr>
      </w:pPr>
    </w:p>
    <w:p w14:paraId="6BD7557F" w14:textId="5CAB6DDD" w:rsidR="00D43E88" w:rsidRDefault="0032439A" w:rsidP="00565D76">
      <w:pPr>
        <w:pStyle w:val="ListParagraph"/>
        <w:spacing w:line="240" w:lineRule="auto"/>
        <w:rPr>
          <w:szCs w:val="24"/>
        </w:rPr>
      </w:pPr>
      <w:r w:rsidRPr="00947238">
        <w:rPr>
          <w:szCs w:val="24"/>
        </w:rPr>
        <w:t xml:space="preserve">Subcontracting </w:t>
      </w:r>
      <w:r w:rsidR="00565D76">
        <w:rPr>
          <w:szCs w:val="24"/>
        </w:rPr>
        <w:t>p</w:t>
      </w:r>
      <w:r w:rsidRPr="00947238">
        <w:rPr>
          <w:szCs w:val="24"/>
        </w:rPr>
        <w:t xml:space="preserve">articipation </w:t>
      </w:r>
      <w:r w:rsidR="00565D76">
        <w:rPr>
          <w:szCs w:val="24"/>
        </w:rPr>
        <w:t>r</w:t>
      </w:r>
      <w:r w:rsidR="00A91901" w:rsidRPr="00947238">
        <w:rPr>
          <w:szCs w:val="24"/>
        </w:rPr>
        <w:t>equirement</w:t>
      </w:r>
      <w:r w:rsidRPr="00947238">
        <w:rPr>
          <w:szCs w:val="24"/>
        </w:rPr>
        <w:t xml:space="preserve">s can only be met with CMD-certified </w:t>
      </w:r>
      <w:r w:rsidR="00565D76">
        <w:rPr>
          <w:szCs w:val="24"/>
        </w:rPr>
        <w:t>s</w:t>
      </w:r>
      <w:r w:rsidRPr="00947238">
        <w:rPr>
          <w:szCs w:val="24"/>
        </w:rPr>
        <w:t xml:space="preserve">mall or </w:t>
      </w:r>
      <w:r w:rsidR="00565D76">
        <w:rPr>
          <w:szCs w:val="24"/>
        </w:rPr>
        <w:t>m</w:t>
      </w:r>
      <w:r w:rsidRPr="00947238">
        <w:rPr>
          <w:szCs w:val="24"/>
        </w:rPr>
        <w:t>icro-LBEs located in San Francisco which can be found here:</w:t>
      </w:r>
      <w:r w:rsidRPr="00947238">
        <w:t xml:space="preserve"> </w:t>
      </w:r>
      <w:hyperlink r:id="rId32" w:history="1">
        <w:r w:rsidRPr="00947238">
          <w:rPr>
            <w:rStyle w:val="Hyperlink"/>
            <w:szCs w:val="24"/>
          </w:rPr>
          <w:t>http://mission.sfgov.org/hrc_certification/</w:t>
        </w:r>
      </w:hyperlink>
      <w:r w:rsidRPr="00947238">
        <w:rPr>
          <w:szCs w:val="24"/>
        </w:rPr>
        <w:t xml:space="preserve">. </w:t>
      </w:r>
      <w:r w:rsidR="003F6821" w:rsidRPr="00947238">
        <w:rPr>
          <w:szCs w:val="24"/>
        </w:rPr>
        <w:t xml:space="preserve"> </w:t>
      </w:r>
    </w:p>
    <w:p w14:paraId="541DBD8E" w14:textId="77777777" w:rsidR="00565D76" w:rsidRPr="00947238" w:rsidRDefault="00565D76" w:rsidP="00565D76">
      <w:pPr>
        <w:pStyle w:val="ListParagraph"/>
        <w:spacing w:line="240" w:lineRule="auto"/>
        <w:rPr>
          <w:szCs w:val="24"/>
        </w:rPr>
      </w:pPr>
    </w:p>
    <w:p w14:paraId="412A4B43" w14:textId="2E8C6868" w:rsidR="00D43E88" w:rsidRPr="00947238" w:rsidRDefault="0032439A" w:rsidP="00D43E88">
      <w:pPr>
        <w:pStyle w:val="Heading4"/>
      </w:pPr>
      <w:bookmarkStart w:id="45" w:name="_Toc314733626"/>
      <w:bookmarkStart w:id="46" w:name="_Toc314738012"/>
      <w:bookmarkStart w:id="47" w:name="_Toc515367538"/>
      <w:r w:rsidRPr="00947238">
        <w:t>LBE Good Faith Outreach</w:t>
      </w:r>
    </w:p>
    <w:p w14:paraId="2451EFAC" w14:textId="77777777" w:rsidR="00980580" w:rsidRDefault="00980580" w:rsidP="00980580">
      <w:pPr>
        <w:pStyle w:val="BodyText"/>
        <w:spacing w:line="240" w:lineRule="auto"/>
        <w:ind w:left="720" w:firstLine="0"/>
      </w:pPr>
      <w:r w:rsidRPr="5432888A">
        <w:t xml:space="preserve">Each proposer shall undertake the good faith outreach steps as outlined in CMD Form 2B and submit a completed Form 2B and any supporting documents. Proposer must obtain at least 80 points as outlined in Form 2B </w:t>
      </w:r>
      <w:r>
        <w:t>OR</w:t>
      </w:r>
      <w:r w:rsidRPr="5432888A">
        <w:t xml:space="preserve"> exceed the established LBE subcontractor participation requirement by 35% to be eligible for award. </w:t>
      </w:r>
    </w:p>
    <w:p w14:paraId="20EEC796" w14:textId="77777777" w:rsidR="00835E4B" w:rsidRPr="00947238" w:rsidRDefault="00835E4B" w:rsidP="00A91901">
      <w:pPr>
        <w:pStyle w:val="BodyText"/>
        <w:spacing w:line="240" w:lineRule="auto"/>
        <w:rPr>
          <w:i/>
        </w:rPr>
      </w:pPr>
    </w:p>
    <w:p w14:paraId="62A90611" w14:textId="3CEC02C4" w:rsidR="00E06EB3" w:rsidRPr="00947238" w:rsidRDefault="00E06EB3" w:rsidP="00E06EB3">
      <w:pPr>
        <w:pStyle w:val="Heading4"/>
      </w:pPr>
      <w:r w:rsidRPr="00947238">
        <w:t xml:space="preserve">LBE Participation </w:t>
      </w:r>
      <w:r w:rsidR="00A91901" w:rsidRPr="00947238">
        <w:t>Requirement</w:t>
      </w:r>
      <w:r w:rsidR="00454D81" w:rsidRPr="00947238">
        <w:t xml:space="preserve">s </w:t>
      </w:r>
      <w:r w:rsidRPr="00947238">
        <w:t>and Good Faith Outreach</w:t>
      </w:r>
      <w:r w:rsidR="00454D81" w:rsidRPr="00947238">
        <w:t xml:space="preserve"> Forms</w:t>
      </w:r>
      <w:r w:rsidRPr="00947238">
        <w:t xml:space="preserve"> </w:t>
      </w:r>
    </w:p>
    <w:bookmarkEnd w:id="45"/>
    <w:bookmarkEnd w:id="46"/>
    <w:bookmarkEnd w:id="47"/>
    <w:p w14:paraId="141F7CE4" w14:textId="76B78399" w:rsidR="00C21451" w:rsidRDefault="00C21451" w:rsidP="00565D76">
      <w:pPr>
        <w:spacing w:line="240" w:lineRule="auto"/>
        <w:ind w:left="720"/>
        <w:rPr>
          <w:szCs w:val="23"/>
        </w:rPr>
      </w:pPr>
      <w:r w:rsidRPr="00947238">
        <w:rPr>
          <w:szCs w:val="23"/>
        </w:rPr>
        <w:t xml:space="preserve">All response packages submitted must include the following Contract Monitoring Division (CMD) Forms contained in </w:t>
      </w:r>
      <w:r w:rsidRPr="00565D76">
        <w:rPr>
          <w:szCs w:val="23"/>
          <w:highlight w:val="yellow"/>
        </w:rPr>
        <w:t xml:space="preserve">Attachment </w:t>
      </w:r>
      <w:r w:rsidR="00270E91" w:rsidRPr="00565D76">
        <w:rPr>
          <w:szCs w:val="23"/>
          <w:highlight w:val="yellow"/>
        </w:rPr>
        <w:t>7</w:t>
      </w:r>
      <w:r w:rsidRPr="00947238">
        <w:rPr>
          <w:szCs w:val="23"/>
        </w:rPr>
        <w:t xml:space="preserve"> to this </w:t>
      </w:r>
      <w:r w:rsidR="00B93E2E" w:rsidRPr="00947238">
        <w:rPr>
          <w:szCs w:val="23"/>
        </w:rPr>
        <w:t>Solicitation</w:t>
      </w:r>
      <w:r w:rsidRPr="00947238">
        <w:rPr>
          <w:szCs w:val="23"/>
        </w:rPr>
        <w:t>:</w:t>
      </w:r>
    </w:p>
    <w:p w14:paraId="3C8881E6" w14:textId="77777777" w:rsidR="003F2F22" w:rsidRPr="00947238" w:rsidRDefault="003F2F22" w:rsidP="00565D76">
      <w:pPr>
        <w:spacing w:line="240" w:lineRule="auto"/>
        <w:ind w:left="720"/>
        <w:rPr>
          <w:szCs w:val="23"/>
        </w:rPr>
      </w:pPr>
    </w:p>
    <w:p w14:paraId="64ACED6B" w14:textId="6CBCF813" w:rsidR="004B7997" w:rsidRPr="00947238" w:rsidRDefault="0064034B" w:rsidP="00565D76">
      <w:pPr>
        <w:pStyle w:val="ListParagraph"/>
        <w:numPr>
          <w:ilvl w:val="0"/>
          <w:numId w:val="14"/>
        </w:numPr>
        <w:ind w:left="2160"/>
      </w:pPr>
      <w:r w:rsidRPr="00947238">
        <w:t xml:space="preserve">CMD </w:t>
      </w:r>
      <w:r w:rsidR="004B7997" w:rsidRPr="00947238">
        <w:t>Form 2A</w:t>
      </w:r>
      <w:r w:rsidRPr="00947238">
        <w:t xml:space="preserve">: LBE </w:t>
      </w:r>
      <w:r w:rsidR="004B7997" w:rsidRPr="00947238">
        <w:t xml:space="preserve">Participation Form </w:t>
      </w:r>
    </w:p>
    <w:p w14:paraId="591D054D" w14:textId="40B95100" w:rsidR="004B7997" w:rsidRDefault="0064034B" w:rsidP="00565D76">
      <w:pPr>
        <w:pStyle w:val="ListParagraph"/>
        <w:numPr>
          <w:ilvl w:val="0"/>
          <w:numId w:val="14"/>
        </w:numPr>
        <w:ind w:left="2160"/>
      </w:pPr>
      <w:r w:rsidRPr="00947238">
        <w:t xml:space="preserve">CMD </w:t>
      </w:r>
      <w:r w:rsidR="004B7997" w:rsidRPr="00947238">
        <w:t>Form 2B</w:t>
      </w:r>
      <w:r w:rsidRPr="00947238">
        <w:t xml:space="preserve">: </w:t>
      </w:r>
      <w:r w:rsidR="004B7997" w:rsidRPr="00947238">
        <w:t>Good Faith Outreach Form</w:t>
      </w:r>
    </w:p>
    <w:p w14:paraId="206542CC" w14:textId="2CCF4F29" w:rsidR="00660A7F" w:rsidRPr="00947238" w:rsidRDefault="00660A7F" w:rsidP="00565D76">
      <w:pPr>
        <w:pStyle w:val="ListParagraph"/>
        <w:numPr>
          <w:ilvl w:val="0"/>
          <w:numId w:val="14"/>
        </w:numPr>
        <w:ind w:left="2160"/>
      </w:pPr>
      <w:r>
        <w:t>CMD Form 3</w:t>
      </w:r>
      <w:r w:rsidR="0093608B">
        <w:t>:</w:t>
      </w:r>
      <w:r w:rsidR="00270E91">
        <w:t xml:space="preserve"> CMD Compliance Affidavit</w:t>
      </w:r>
    </w:p>
    <w:p w14:paraId="316A7EC7" w14:textId="049F0BC5" w:rsidR="004B7997" w:rsidRPr="00947238" w:rsidRDefault="0064034B" w:rsidP="00565D76">
      <w:pPr>
        <w:pStyle w:val="ListParagraph"/>
        <w:numPr>
          <w:ilvl w:val="0"/>
          <w:numId w:val="14"/>
        </w:numPr>
        <w:ind w:left="2160"/>
      </w:pPr>
      <w:r w:rsidRPr="00947238">
        <w:t xml:space="preserve">CMD </w:t>
      </w:r>
      <w:r w:rsidR="004B7997" w:rsidRPr="00947238">
        <w:t>Form 4</w:t>
      </w:r>
      <w:r w:rsidRPr="00947238">
        <w:t>: J</w:t>
      </w:r>
      <w:r w:rsidR="004B7997" w:rsidRPr="00947238">
        <w:t xml:space="preserve">oint Venture Form (if applicable) </w:t>
      </w:r>
    </w:p>
    <w:p w14:paraId="5D8E701C" w14:textId="5A3C16CB" w:rsidR="004B7997" w:rsidRPr="00947238" w:rsidRDefault="0064034B" w:rsidP="00565D76">
      <w:pPr>
        <w:pStyle w:val="ListParagraph"/>
        <w:numPr>
          <w:ilvl w:val="0"/>
          <w:numId w:val="14"/>
        </w:numPr>
        <w:ind w:left="2160"/>
      </w:pPr>
      <w:r w:rsidRPr="00947238">
        <w:t xml:space="preserve">CMD </w:t>
      </w:r>
      <w:r w:rsidR="004B7997" w:rsidRPr="00947238">
        <w:t>Form 5</w:t>
      </w:r>
      <w:r w:rsidRPr="00947238">
        <w:t xml:space="preserve">: </w:t>
      </w:r>
      <w:r w:rsidR="004B7997" w:rsidRPr="00947238">
        <w:t xml:space="preserve">Employment Form  </w:t>
      </w:r>
    </w:p>
    <w:p w14:paraId="1430CB46" w14:textId="77777777" w:rsidR="004B7997" w:rsidRPr="00947238" w:rsidRDefault="004B7997" w:rsidP="00565D76">
      <w:pPr>
        <w:ind w:left="720"/>
        <w:rPr>
          <w:szCs w:val="23"/>
        </w:rPr>
      </w:pPr>
    </w:p>
    <w:p w14:paraId="09BC72AA" w14:textId="440957CD" w:rsidR="004B7997" w:rsidRPr="00947238" w:rsidRDefault="00565D76" w:rsidP="00565D76">
      <w:pPr>
        <w:ind w:left="720"/>
        <w:rPr>
          <w:szCs w:val="23"/>
        </w:rPr>
      </w:pPr>
      <w:r>
        <w:rPr>
          <w:szCs w:val="23"/>
        </w:rPr>
        <w:lastRenderedPageBreak/>
        <w:t>If the Proposer does not complete, sign, and submit all of the required CMD and LBE forms listed in this section, then the proposal will be considered non-responsive, and will be rejected.</w:t>
      </w:r>
      <w:r w:rsidR="00C21451" w:rsidRPr="00947238">
        <w:rPr>
          <w:szCs w:val="23"/>
        </w:rPr>
        <w:t xml:space="preserve"> </w:t>
      </w:r>
    </w:p>
    <w:p w14:paraId="4077C752" w14:textId="77777777" w:rsidR="00E06EB3" w:rsidRPr="00947238" w:rsidRDefault="00E06EB3" w:rsidP="0032439A"/>
    <w:p w14:paraId="7811CFD3" w14:textId="5BCA390F" w:rsidR="004B7997" w:rsidRPr="00947238" w:rsidRDefault="00E06EB3" w:rsidP="00E06EB3">
      <w:pPr>
        <w:pStyle w:val="Heading4"/>
      </w:pPr>
      <w:r w:rsidRPr="00947238">
        <w:t>CMD Compliance Officer</w:t>
      </w:r>
    </w:p>
    <w:p w14:paraId="2EC52A8E" w14:textId="3C12588C" w:rsidR="00C21451" w:rsidRPr="00947238" w:rsidRDefault="00C21451" w:rsidP="00565D76">
      <w:pPr>
        <w:ind w:left="720"/>
        <w:rPr>
          <w:szCs w:val="23"/>
        </w:rPr>
      </w:pPr>
      <w:r w:rsidRPr="00947238">
        <w:rPr>
          <w:szCs w:val="23"/>
        </w:rPr>
        <w:t>Th</w:t>
      </w:r>
      <w:r w:rsidR="004B7997" w:rsidRPr="00947238">
        <w:rPr>
          <w:szCs w:val="23"/>
        </w:rPr>
        <w:t>e</w:t>
      </w:r>
      <w:r w:rsidRPr="00947238">
        <w:rPr>
          <w:szCs w:val="23"/>
        </w:rPr>
        <w:t xml:space="preserve"> CMD Compliance Officer</w:t>
      </w:r>
      <w:r w:rsidR="00980580">
        <w:rPr>
          <w:szCs w:val="23"/>
        </w:rPr>
        <w:t>s</w:t>
      </w:r>
      <w:r w:rsidRPr="00947238">
        <w:rPr>
          <w:szCs w:val="23"/>
        </w:rPr>
        <w:t xml:space="preserve"> (CCO) for this </w:t>
      </w:r>
      <w:r w:rsidR="00980580">
        <w:rPr>
          <w:szCs w:val="23"/>
        </w:rPr>
        <w:t>bid are</w:t>
      </w:r>
      <w:r w:rsidRPr="00947238">
        <w:rPr>
          <w:szCs w:val="23"/>
        </w:rPr>
        <w:t xml:space="preserve">: </w:t>
      </w:r>
    </w:p>
    <w:p w14:paraId="164D4EB5" w14:textId="77777777" w:rsidR="00E06EB3" w:rsidRPr="00947238" w:rsidRDefault="00E06EB3" w:rsidP="0032439A">
      <w:pPr>
        <w:pStyle w:val="ListParagraph"/>
        <w:spacing w:line="240" w:lineRule="auto"/>
        <w:ind w:left="1440"/>
        <w:rPr>
          <w:color w:val="00B050"/>
          <w:highlight w:val="yellow"/>
        </w:rPr>
      </w:pPr>
    </w:p>
    <w:p w14:paraId="5CFE68E5" w14:textId="75E21CE3" w:rsidR="00C21451" w:rsidRPr="00835E4B" w:rsidRDefault="00EE1EC6" w:rsidP="0032439A">
      <w:pPr>
        <w:pStyle w:val="ListParagraph"/>
        <w:spacing w:line="240" w:lineRule="auto"/>
        <w:ind w:left="1440"/>
        <w:rPr>
          <w:color w:val="000000" w:themeColor="text1"/>
        </w:rPr>
      </w:pPr>
      <w:r w:rsidRPr="00835E4B">
        <w:rPr>
          <w:color w:val="000000" w:themeColor="text1"/>
        </w:rPr>
        <w:t>Regina Chan</w:t>
      </w:r>
    </w:p>
    <w:p w14:paraId="761B21AA" w14:textId="55C8B2A4" w:rsidR="0032439A" w:rsidRPr="00835E4B" w:rsidRDefault="00C21451" w:rsidP="0032439A">
      <w:pPr>
        <w:pStyle w:val="ListParagraph"/>
        <w:spacing w:line="240" w:lineRule="auto"/>
        <w:ind w:left="1440"/>
        <w:rPr>
          <w:color w:val="00B050"/>
        </w:rPr>
      </w:pPr>
      <w:r w:rsidRPr="0093608B">
        <w:t xml:space="preserve">Email: </w:t>
      </w:r>
      <w:hyperlink r:id="rId33" w:history="1">
        <w:r w:rsidR="00835E4B" w:rsidRPr="00854576">
          <w:rPr>
            <w:rStyle w:val="Hyperlink"/>
          </w:rPr>
          <w:t>Regina.Chan@sfgov.org</w:t>
        </w:r>
      </w:hyperlink>
      <w:r w:rsidR="00835E4B">
        <w:rPr>
          <w:color w:val="00B050"/>
        </w:rPr>
        <w:t xml:space="preserve"> </w:t>
      </w:r>
    </w:p>
    <w:p w14:paraId="5CCA189B" w14:textId="501EE8FF" w:rsidR="00980580" w:rsidRDefault="00980580" w:rsidP="0032439A">
      <w:pPr>
        <w:pStyle w:val="ListParagraph"/>
        <w:spacing w:line="240" w:lineRule="auto"/>
        <w:ind w:left="1440"/>
        <w:rPr>
          <w:color w:val="1F497D"/>
          <w:szCs w:val="24"/>
        </w:rPr>
      </w:pPr>
    </w:p>
    <w:p w14:paraId="4CDD4DB0" w14:textId="6A740E08" w:rsidR="00980580" w:rsidRPr="00980580" w:rsidRDefault="00980580" w:rsidP="0032439A">
      <w:pPr>
        <w:pStyle w:val="ListParagraph"/>
        <w:spacing w:line="240" w:lineRule="auto"/>
        <w:ind w:left="1440"/>
        <w:rPr>
          <w:color w:val="000000" w:themeColor="text1"/>
          <w:szCs w:val="24"/>
        </w:rPr>
      </w:pPr>
      <w:r w:rsidRPr="00980580">
        <w:rPr>
          <w:color w:val="000000" w:themeColor="text1"/>
          <w:szCs w:val="24"/>
        </w:rPr>
        <w:t xml:space="preserve">Ivan </w:t>
      </w:r>
      <w:proofErr w:type="spellStart"/>
      <w:r w:rsidRPr="00980580">
        <w:rPr>
          <w:color w:val="000000" w:themeColor="text1"/>
          <w:szCs w:val="24"/>
        </w:rPr>
        <w:t>Oldenkamp</w:t>
      </w:r>
      <w:proofErr w:type="spellEnd"/>
    </w:p>
    <w:p w14:paraId="014B44D7" w14:textId="236AC111" w:rsidR="00980580" w:rsidRDefault="00980580" w:rsidP="0032439A">
      <w:pPr>
        <w:pStyle w:val="ListParagraph"/>
        <w:spacing w:line="240" w:lineRule="auto"/>
        <w:ind w:left="1440"/>
        <w:rPr>
          <w:color w:val="1F497D"/>
          <w:szCs w:val="24"/>
        </w:rPr>
      </w:pPr>
      <w:r w:rsidRPr="00980580">
        <w:rPr>
          <w:color w:val="000000" w:themeColor="text1"/>
          <w:szCs w:val="24"/>
        </w:rPr>
        <w:t xml:space="preserve">Email: </w:t>
      </w:r>
      <w:hyperlink r:id="rId34" w:history="1">
        <w:r w:rsidRPr="009C7F53">
          <w:rPr>
            <w:rStyle w:val="Hyperlink"/>
            <w:szCs w:val="24"/>
          </w:rPr>
          <w:t>ivan.oldenkamp@sfgov.org</w:t>
        </w:r>
      </w:hyperlink>
    </w:p>
    <w:p w14:paraId="27851C67" w14:textId="781F85C3" w:rsidR="00980580" w:rsidRDefault="00980580" w:rsidP="0032439A">
      <w:pPr>
        <w:pStyle w:val="ListParagraph"/>
        <w:spacing w:line="240" w:lineRule="auto"/>
        <w:ind w:left="1440"/>
        <w:rPr>
          <w:color w:val="1F497D"/>
          <w:szCs w:val="24"/>
        </w:rPr>
      </w:pPr>
    </w:p>
    <w:p w14:paraId="0B564194" w14:textId="77777777" w:rsidR="00980580" w:rsidRPr="0093608B" w:rsidRDefault="00980580" w:rsidP="00980580">
      <w:pPr>
        <w:pStyle w:val="ListParagraph"/>
        <w:spacing w:line="240" w:lineRule="auto"/>
        <w:ind w:left="1440"/>
      </w:pPr>
      <w:r w:rsidRPr="0093608B">
        <w:t>Contract Monitoring Division</w:t>
      </w:r>
    </w:p>
    <w:p w14:paraId="071E8823" w14:textId="77777777" w:rsidR="00980580" w:rsidRPr="0093608B" w:rsidRDefault="00980580" w:rsidP="00980580">
      <w:pPr>
        <w:pStyle w:val="ListParagraph"/>
        <w:spacing w:line="240" w:lineRule="auto"/>
        <w:ind w:left="1440"/>
      </w:pPr>
      <w:r w:rsidRPr="0093608B">
        <w:t>City and County of San Francisco</w:t>
      </w:r>
    </w:p>
    <w:p w14:paraId="7909B611" w14:textId="018B9842" w:rsidR="00980580" w:rsidRPr="00980580" w:rsidRDefault="00980580" w:rsidP="00980580">
      <w:pPr>
        <w:pStyle w:val="ListParagraph"/>
        <w:spacing w:line="240" w:lineRule="auto"/>
        <w:ind w:left="1440"/>
        <w:rPr>
          <w:i/>
          <w:iCs/>
        </w:rPr>
      </w:pPr>
      <w:r w:rsidRPr="0093608B">
        <w:t xml:space="preserve">Website: </w:t>
      </w:r>
      <w:hyperlink r:id="rId35" w:history="1">
        <w:r w:rsidRPr="0093608B">
          <w:rPr>
            <w:rStyle w:val="Hyperlink"/>
          </w:rPr>
          <w:t>www.sfgov.org/cmd</w:t>
        </w:r>
      </w:hyperlink>
    </w:p>
    <w:p w14:paraId="70FFA952" w14:textId="77777777" w:rsidR="00D43E88" w:rsidRPr="00947238" w:rsidRDefault="00D43E88" w:rsidP="0032439A"/>
    <w:p w14:paraId="3CF72F1A" w14:textId="21BA6E05" w:rsidR="002539F6" w:rsidRPr="00947238" w:rsidRDefault="00DD4338" w:rsidP="002539F6">
      <w:pPr>
        <w:pStyle w:val="Heading4"/>
        <w:rPr>
          <w:b w:val="0"/>
        </w:rPr>
      </w:pPr>
      <w:r w:rsidRPr="00947238">
        <w:t>LBE Payment and Utilization Tracking</w:t>
      </w:r>
      <w:r w:rsidR="002539F6" w:rsidRPr="00947238">
        <w:t xml:space="preserve">  </w:t>
      </w:r>
    </w:p>
    <w:p w14:paraId="15857035" w14:textId="3622E996" w:rsidR="472E990D" w:rsidRPr="00947238" w:rsidRDefault="472E990D" w:rsidP="00565D76">
      <w:pPr>
        <w:ind w:left="720"/>
      </w:pPr>
      <w:r w:rsidRPr="00947238">
        <w:rPr>
          <w:szCs w:val="23"/>
        </w:rPr>
        <w:t>Contractor shall pay LBE subcontractors within three business days</w:t>
      </w:r>
      <w:r w:rsidR="003F2F22">
        <w:rPr>
          <w:szCs w:val="23"/>
        </w:rPr>
        <w:t xml:space="preserve"> from when the Contractor was paid,</w:t>
      </w:r>
      <w:r w:rsidRPr="00947238">
        <w:rPr>
          <w:szCs w:val="23"/>
        </w:rPr>
        <w:t xml:space="preserve"> as provided under Chapter 14B.7(H)(9). Within ten business days of City’s payment of an invoice, Contractor shall confirm that all subcontractors have been paid in the Payment Module of the City’s Supplier Portal unless instructed otherwise by CMD. Failure to submit all required payment information to the City’s Financial System with each payment request may result in the withholding of 20% of the payment due. Self-Service Training is located at this link:</w:t>
      </w:r>
      <w:r w:rsidRPr="00947238">
        <w:rPr>
          <w:color w:val="D13438"/>
          <w:sz w:val="22"/>
          <w:szCs w:val="22"/>
        </w:rPr>
        <w:t xml:space="preserve"> </w:t>
      </w:r>
      <w:hyperlink r:id="rId36" w:history="1">
        <w:r w:rsidR="002D41A1" w:rsidRPr="00947238">
          <w:rPr>
            <w:rStyle w:val="Hyperlink"/>
            <w:sz w:val="22"/>
            <w:szCs w:val="22"/>
          </w:rPr>
          <w:t>https://sfcitypartnersfgov.org/pages/training.aspx</w:t>
        </w:r>
      </w:hyperlink>
      <w:r w:rsidRPr="00947238">
        <w:rPr>
          <w:color w:val="D13438"/>
          <w:sz w:val="22"/>
          <w:szCs w:val="22"/>
        </w:rPr>
        <w:t>.</w:t>
      </w:r>
    </w:p>
    <w:p w14:paraId="21CF0941" w14:textId="739FE403" w:rsidR="00371BCF" w:rsidRPr="00947238" w:rsidRDefault="00467F84" w:rsidP="00371BCF">
      <w:pPr>
        <w:pStyle w:val="Heading3"/>
        <w:spacing w:line="240" w:lineRule="auto"/>
      </w:pPr>
      <w:bookmarkStart w:id="48" w:name="_Toc56332558"/>
      <w:r>
        <w:t>Reserved. (Sweat Free Procurement)</w:t>
      </w:r>
      <w:bookmarkEnd w:id="48"/>
    </w:p>
    <w:p w14:paraId="0C64DC13" w14:textId="22A1789A" w:rsidR="00BE2D9D" w:rsidRPr="00947238" w:rsidRDefault="00BE2D9D" w:rsidP="00BE2D9D">
      <w:pPr>
        <w:pStyle w:val="Heading3"/>
      </w:pPr>
      <w:bookmarkStart w:id="49" w:name="_Toc56332559"/>
      <w:r w:rsidRPr="00947238">
        <w:t>Other Social Policy Provisions</w:t>
      </w:r>
      <w:bookmarkEnd w:id="49"/>
    </w:p>
    <w:p w14:paraId="145F740E" w14:textId="4232C652" w:rsidR="00BE2D9D" w:rsidRPr="00947238" w:rsidRDefault="00BE2D9D" w:rsidP="00BE2D9D">
      <w:pPr>
        <w:pStyle w:val="BodyText"/>
        <w:ind w:firstLine="0"/>
      </w:pPr>
      <w:r w:rsidRPr="00947238">
        <w:t xml:space="preserve">City’s proposed Contract, Attachment 1, identifies they City’s applicable social policy provisions related to a contract awarded pursuant to this </w:t>
      </w:r>
      <w:r w:rsidR="00B93E2E" w:rsidRPr="00947238">
        <w:t>Solicitation</w:t>
      </w:r>
      <w:r w:rsidRPr="00947238">
        <w:t xml:space="preserve">. Proposers are encouraged to carefully review these terms and ensure they are able to comply with them. </w:t>
      </w:r>
    </w:p>
    <w:p w14:paraId="30EF0185" w14:textId="77777777" w:rsidR="002754D8" w:rsidRPr="00947238" w:rsidRDefault="002754D8" w:rsidP="00BE2D9D">
      <w:pPr>
        <w:pStyle w:val="BodyText"/>
        <w:ind w:firstLine="0"/>
      </w:pPr>
    </w:p>
    <w:p w14:paraId="36A055ED" w14:textId="23F5EFB9" w:rsidR="0062033D" w:rsidRPr="00947238" w:rsidRDefault="00E45E20" w:rsidP="007C519D">
      <w:pPr>
        <w:pStyle w:val="Heading2"/>
        <w:tabs>
          <w:tab w:val="clear" w:pos="9360"/>
          <w:tab w:val="left" w:pos="9356"/>
        </w:tabs>
      </w:pPr>
      <w:bookmarkStart w:id="50" w:name="_Toc39068005"/>
      <w:bookmarkStart w:id="51" w:name="_Toc56332560"/>
      <w:bookmarkEnd w:id="31"/>
      <w:r w:rsidRPr="00947238">
        <w:t xml:space="preserve">Services </w:t>
      </w:r>
      <w:r w:rsidR="0062033D" w:rsidRPr="00947238">
        <w:t>Requested</w:t>
      </w:r>
      <w:bookmarkEnd w:id="50"/>
      <w:bookmarkEnd w:id="51"/>
    </w:p>
    <w:p w14:paraId="13D7E660" w14:textId="2CFA5856" w:rsidR="002118B4" w:rsidRPr="00947238" w:rsidRDefault="002118B4" w:rsidP="002118B4">
      <w:pPr>
        <w:pStyle w:val="Heading3"/>
      </w:pPr>
      <w:bookmarkStart w:id="52" w:name="_Toc56332561"/>
      <w:r w:rsidRPr="00947238">
        <w:t>Services Requested</w:t>
      </w:r>
      <w:bookmarkEnd w:id="52"/>
      <w:r w:rsidRPr="00947238">
        <w:t xml:space="preserve"> </w:t>
      </w:r>
    </w:p>
    <w:p w14:paraId="1F3CBD8B" w14:textId="1B976328" w:rsidR="000C5F1B" w:rsidRDefault="00467F84" w:rsidP="000C5F1B">
      <w:r>
        <w:t>Digital Services</w:t>
      </w:r>
      <w:r w:rsidR="002118B4" w:rsidRPr="00947238">
        <w:t>, in conjunction with</w:t>
      </w:r>
      <w:r w:rsidR="000C5F1B">
        <w:t xml:space="preserve"> the Office of the City Administrator</w:t>
      </w:r>
      <w:r w:rsidR="002118B4" w:rsidRPr="00947238">
        <w:t>, is seeking one qualifie</w:t>
      </w:r>
      <w:r>
        <w:t>d supplier</w:t>
      </w:r>
      <w:r w:rsidR="002118B4" w:rsidRPr="00947238">
        <w:rPr>
          <w:color w:val="00B050"/>
        </w:rPr>
        <w:t xml:space="preserve"> </w:t>
      </w:r>
      <w:r w:rsidR="002118B4" w:rsidRPr="00947238">
        <w:t>to provid</w:t>
      </w:r>
      <w:r>
        <w:t xml:space="preserve">e racial equity facilitation and consultancy support </w:t>
      </w:r>
    </w:p>
    <w:p w14:paraId="26983DA0" w14:textId="77777777" w:rsidR="000C5F1B" w:rsidRPr="00947238" w:rsidRDefault="000C5F1B" w:rsidP="000C5F1B">
      <w:pPr>
        <w:rPr>
          <w:szCs w:val="24"/>
        </w:rPr>
      </w:pPr>
      <w:r>
        <w:t xml:space="preserve">to help </w:t>
      </w:r>
      <w:r w:rsidRPr="00947238">
        <w:t xml:space="preserve">City </w:t>
      </w:r>
      <w:r>
        <w:t xml:space="preserve">employees have essential conversations about racial equity and take action. </w:t>
      </w:r>
      <w:r>
        <w:rPr>
          <w:szCs w:val="24"/>
        </w:rPr>
        <w:t xml:space="preserve">There are 25 departments, divisions, and programs in the Office of the City Administrator (ADM), and they will be relying on the same contractor to provide similar services for their staff. </w:t>
      </w:r>
    </w:p>
    <w:p w14:paraId="1EC4BFB8" w14:textId="635FE748" w:rsidR="002118B4" w:rsidRPr="00947238" w:rsidRDefault="002118B4" w:rsidP="00835E4B">
      <w:pPr>
        <w:rPr>
          <w:szCs w:val="24"/>
        </w:rPr>
      </w:pPr>
    </w:p>
    <w:p w14:paraId="08B066E5" w14:textId="264F108B" w:rsidR="00736933" w:rsidRDefault="00144E49" w:rsidP="00144E49">
      <w:pPr>
        <w:pStyle w:val="Level2"/>
        <w:spacing w:line="240" w:lineRule="auto"/>
        <w:rPr>
          <w:b/>
          <w:color w:val="0070C0"/>
        </w:rPr>
      </w:pPr>
      <w:r w:rsidRPr="0002030F">
        <w:t xml:space="preserve">The services being procured </w:t>
      </w:r>
      <w:r w:rsidR="00736933" w:rsidRPr="0002030F">
        <w:t>through</w:t>
      </w:r>
      <w:r w:rsidRPr="0002030F">
        <w:t xml:space="preserve"> this </w:t>
      </w:r>
      <w:r w:rsidR="00B93E2E" w:rsidRPr="0002030F">
        <w:t>Solicitation</w:t>
      </w:r>
      <w:r w:rsidRPr="0002030F">
        <w:t xml:space="preserve"> are set forth in the Bid Sheet. Upon contract execution, Proposer’s submission with regard to the Services offered shall be incorporated into Appendix B (Price Proposal) </w:t>
      </w:r>
      <w:r w:rsidRPr="0002030F">
        <w:rPr>
          <w:u w:val="single"/>
        </w:rPr>
        <w:t>and</w:t>
      </w:r>
      <w:r w:rsidRPr="0002030F">
        <w:t xml:space="preserve"> Appendix C (Scope of Work) to the proposed Contract (Attachment 1 to this </w:t>
      </w:r>
      <w:r w:rsidR="00B93E2E" w:rsidRPr="0002030F">
        <w:t>Solicitation</w:t>
      </w:r>
      <w:r w:rsidRPr="0002030F">
        <w:t>).</w:t>
      </w:r>
      <w:r w:rsidR="00736933" w:rsidRPr="0002030F">
        <w:rPr>
          <w:b/>
          <w:color w:val="0070C0"/>
        </w:rPr>
        <w:t xml:space="preserve"> </w:t>
      </w:r>
    </w:p>
    <w:p w14:paraId="423A6EC0" w14:textId="5CE6BDEE" w:rsidR="000B4693" w:rsidRDefault="000B4693" w:rsidP="00144E49">
      <w:pPr>
        <w:pStyle w:val="Level2"/>
        <w:spacing w:line="240" w:lineRule="auto"/>
        <w:rPr>
          <w:b/>
          <w:color w:val="0070C0"/>
        </w:rPr>
      </w:pPr>
    </w:p>
    <w:p w14:paraId="1B113F49" w14:textId="7FB5959A" w:rsidR="00413BC8" w:rsidRDefault="00413BC8" w:rsidP="00144E49">
      <w:pPr>
        <w:pStyle w:val="Level2"/>
        <w:spacing w:line="240" w:lineRule="auto"/>
        <w:rPr>
          <w:b/>
          <w:color w:val="0070C0"/>
        </w:rPr>
      </w:pPr>
    </w:p>
    <w:p w14:paraId="74393D16" w14:textId="77777777" w:rsidR="00413BC8" w:rsidRDefault="00413BC8" w:rsidP="00144E49">
      <w:pPr>
        <w:pStyle w:val="Level2"/>
        <w:spacing w:line="240" w:lineRule="auto"/>
        <w:rPr>
          <w:b/>
          <w:color w:val="0070C0"/>
        </w:rPr>
      </w:pPr>
    </w:p>
    <w:p w14:paraId="5DFB1028" w14:textId="3921B10B" w:rsidR="000B4693" w:rsidRPr="000B4693" w:rsidRDefault="000B4693" w:rsidP="00144E49">
      <w:pPr>
        <w:pStyle w:val="Level2"/>
        <w:spacing w:line="240" w:lineRule="auto"/>
        <w:rPr>
          <w:b/>
          <w:color w:val="000000" w:themeColor="text1"/>
        </w:rPr>
      </w:pPr>
      <w:r w:rsidRPr="000B4693">
        <w:rPr>
          <w:b/>
          <w:color w:val="000000" w:themeColor="text1"/>
        </w:rPr>
        <w:t>Phase 1</w:t>
      </w:r>
      <w:r>
        <w:rPr>
          <w:b/>
          <w:color w:val="000000" w:themeColor="text1"/>
        </w:rPr>
        <w:t xml:space="preserve">: </w:t>
      </w:r>
      <w:r w:rsidR="003F2F22">
        <w:rPr>
          <w:b/>
          <w:color w:val="000000" w:themeColor="text1"/>
        </w:rPr>
        <w:t xml:space="preserve">Racial Equity Services for the </w:t>
      </w:r>
      <w:r>
        <w:rPr>
          <w:b/>
          <w:color w:val="000000" w:themeColor="text1"/>
        </w:rPr>
        <w:t xml:space="preserve">Digital </w:t>
      </w:r>
      <w:r w:rsidRPr="00835E4B">
        <w:rPr>
          <w:b/>
          <w:color w:val="000000" w:themeColor="text1"/>
        </w:rPr>
        <w:t xml:space="preserve">Services </w:t>
      </w:r>
      <w:r w:rsidR="003F2F22">
        <w:rPr>
          <w:b/>
          <w:color w:val="000000" w:themeColor="text1"/>
        </w:rPr>
        <w:t xml:space="preserve">Team </w:t>
      </w:r>
      <w:r w:rsidRPr="00835E4B">
        <w:rPr>
          <w:b/>
          <w:color w:val="000000" w:themeColor="text1"/>
        </w:rPr>
        <w:t>($</w:t>
      </w:r>
      <w:r w:rsidR="0069492D" w:rsidRPr="00835E4B">
        <w:rPr>
          <w:b/>
          <w:color w:val="000000" w:themeColor="text1"/>
        </w:rPr>
        <w:t>50</w:t>
      </w:r>
      <w:r w:rsidRPr="00835E4B">
        <w:rPr>
          <w:b/>
          <w:color w:val="000000" w:themeColor="text1"/>
        </w:rPr>
        <w:t>,000)</w:t>
      </w:r>
    </w:p>
    <w:p w14:paraId="580AB24D" w14:textId="2DE9C1A3" w:rsidR="000C5F1B" w:rsidRPr="00835E4B" w:rsidRDefault="000C5F1B" w:rsidP="000C5F1B">
      <w:pPr>
        <w:spacing w:line="240" w:lineRule="auto"/>
        <w:rPr>
          <w:color w:val="000000"/>
          <w:szCs w:val="24"/>
        </w:rPr>
      </w:pPr>
      <w:r>
        <w:rPr>
          <w:color w:val="000000"/>
          <w:szCs w:val="24"/>
        </w:rPr>
        <w:t>Digital Services is</w:t>
      </w:r>
      <w:r w:rsidRPr="00835E4B">
        <w:rPr>
          <w:color w:val="000000"/>
          <w:szCs w:val="24"/>
        </w:rPr>
        <w:t xml:space="preserve"> looking for professional support to assess our organizational practices with regards to racial equity, facilitate team conversations, help us develop an action plan, and help us stay accountable.</w:t>
      </w:r>
    </w:p>
    <w:p w14:paraId="74B4AB6D" w14:textId="77777777" w:rsidR="000C5F1B" w:rsidRDefault="000C5F1B" w:rsidP="00835E4B">
      <w:pPr>
        <w:pStyle w:val="NormalWeb"/>
        <w:spacing w:before="0" w:beforeAutospacing="0" w:after="0" w:afterAutospacing="0"/>
        <w:textAlignment w:val="baseline"/>
        <w:rPr>
          <w:color w:val="000000"/>
        </w:rPr>
      </w:pPr>
    </w:p>
    <w:p w14:paraId="68CF0445" w14:textId="1BF72E3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Assessment</w:t>
      </w:r>
    </w:p>
    <w:p w14:paraId="68E3B2EA" w14:textId="15D131A3"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Survey Digital Services staff and conduct interviews with a diverse subset of staff to assess beliefs, attitudes and practices regarding racial equity</w:t>
      </w:r>
      <w:r w:rsidR="000C5F1B">
        <w:rPr>
          <w:color w:val="000000"/>
        </w:rPr>
        <w:t>;</w:t>
      </w:r>
    </w:p>
    <w:p w14:paraId="0253B1C6" w14:textId="6C394150"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Provide a summary of these data that protects the identity of individuals who participated</w:t>
      </w:r>
      <w:r w:rsidR="000C5F1B">
        <w:rPr>
          <w:color w:val="000000"/>
        </w:rPr>
        <w:t>;</w:t>
      </w:r>
    </w:p>
    <w:p w14:paraId="5FD7A895"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Assist in the evaluation of our past and current projects with a racial equity lens</w:t>
      </w:r>
    </w:p>
    <w:p w14:paraId="6F6B4A0C" w14:textId="7777777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Training and Facilitation</w:t>
      </w:r>
    </w:p>
    <w:p w14:paraId="0204B11D" w14:textId="41DB3A0E"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 xml:space="preserve">Provide facilitation training to the Digital Services’ Equity </w:t>
      </w:r>
      <w:r w:rsidR="00EF589E">
        <w:rPr>
          <w:color w:val="000000"/>
        </w:rPr>
        <w:t>Steering Team, a team of Digital Services employees working to build a practice of equity in everything that Digital Services does.</w:t>
      </w:r>
    </w:p>
    <w:p w14:paraId="090B57AA"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Provide racial equity training and facilitation for mandatory all-staff meetings;</w:t>
      </w:r>
    </w:p>
    <w:p w14:paraId="132EDC18" w14:textId="0BE3C7FA" w:rsidR="0002030F" w:rsidRPr="0002030F" w:rsidRDefault="0002030F" w:rsidP="0002030F">
      <w:pPr>
        <w:pStyle w:val="NormalWeb"/>
        <w:numPr>
          <w:ilvl w:val="2"/>
          <w:numId w:val="42"/>
        </w:numPr>
        <w:spacing w:before="0" w:beforeAutospacing="0" w:after="0" w:afterAutospacing="0"/>
        <w:textAlignment w:val="baseline"/>
        <w:rPr>
          <w:color w:val="000000"/>
        </w:rPr>
      </w:pPr>
      <w:r w:rsidRPr="0002030F">
        <w:rPr>
          <w:color w:val="000000"/>
        </w:rPr>
        <w:t>U</w:t>
      </w:r>
      <w:r w:rsidR="000C5F1B">
        <w:rPr>
          <w:color w:val="000000"/>
        </w:rPr>
        <w:t>s</w:t>
      </w:r>
      <w:r w:rsidRPr="0002030F">
        <w:rPr>
          <w:color w:val="000000"/>
        </w:rPr>
        <w:t>e best practices in establishing racial equity as a key value of the department, including developing a shared understanding of key terms and concepts;</w:t>
      </w:r>
    </w:p>
    <w:p w14:paraId="07BE4C32" w14:textId="7EAA3BE8"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Facilitate the development of a shared vision for a more inclusive and equitable organizational culture;</w:t>
      </w:r>
    </w:p>
    <w:p w14:paraId="2A7DC955" w14:textId="60A5730F"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Support our team development of a safe space around addressing race and equity concerns</w:t>
      </w:r>
      <w:r w:rsidR="00C95092">
        <w:rPr>
          <w:color w:val="000000"/>
        </w:rPr>
        <w:t>, and</w:t>
      </w:r>
    </w:p>
    <w:p w14:paraId="36A195B0" w14:textId="503B050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Build staff and organizational capacity, skills, and competencies and provide recommendations for developing programs, policies, and practices that support and advance racial equity over time.</w:t>
      </w:r>
      <w:r w:rsidRPr="0002030F">
        <w:rPr>
          <w:rStyle w:val="apple-tab-span"/>
          <w:color w:val="000000"/>
        </w:rPr>
        <w:tab/>
      </w:r>
    </w:p>
    <w:p w14:paraId="6FF84DEC" w14:textId="7777777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Operationalize</w:t>
      </w:r>
    </w:p>
    <w:p w14:paraId="23D25C1C"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Provide and develop tools and assist in the operationalization of those tools to increase inclusion and racial equity across the department’s programs, policies and practices.</w:t>
      </w:r>
    </w:p>
    <w:p w14:paraId="58245DEF" w14:textId="2E2D34E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 xml:space="preserve">Collaborate with the </w:t>
      </w:r>
      <w:r w:rsidR="00EF589E">
        <w:rPr>
          <w:color w:val="000000"/>
        </w:rPr>
        <w:t>E</w:t>
      </w:r>
      <w:r w:rsidRPr="0002030F">
        <w:rPr>
          <w:color w:val="000000"/>
        </w:rPr>
        <w:t xml:space="preserve">quity </w:t>
      </w:r>
      <w:r w:rsidR="00EF589E">
        <w:rPr>
          <w:color w:val="000000"/>
        </w:rPr>
        <w:t>S</w:t>
      </w:r>
      <w:r w:rsidRPr="0002030F">
        <w:rPr>
          <w:color w:val="000000"/>
        </w:rPr>
        <w:t xml:space="preserve">teering </w:t>
      </w:r>
      <w:r w:rsidR="00EF589E">
        <w:rPr>
          <w:color w:val="000000"/>
        </w:rPr>
        <w:t>T</w:t>
      </w:r>
      <w:r w:rsidRPr="0002030F">
        <w:rPr>
          <w:color w:val="000000"/>
        </w:rPr>
        <w:t>eam to define outcomes and work processes in our work</w:t>
      </w:r>
    </w:p>
    <w:p w14:paraId="063489C5" w14:textId="23F9FE4A"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 xml:space="preserve">Help </w:t>
      </w:r>
      <w:r w:rsidR="00EF589E">
        <w:rPr>
          <w:color w:val="000000"/>
        </w:rPr>
        <w:t>Digital Services</w:t>
      </w:r>
      <w:r w:rsidRPr="0002030F">
        <w:rPr>
          <w:color w:val="000000"/>
        </w:rPr>
        <w:t xml:space="preserve"> apply a racial equity framework to our work with each other and with community stakeholders</w:t>
      </w:r>
    </w:p>
    <w:p w14:paraId="28960C48" w14:textId="7777777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Guidance on how to structure a program of anti-racist discussions and actions. Open questions we have included:</w:t>
      </w:r>
    </w:p>
    <w:p w14:paraId="1F61E519"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How can we use an initial discussion about psychological safety to lay a groundwork for subsequent discussions?</w:t>
      </w:r>
    </w:p>
    <w:p w14:paraId="099EB9BD"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Should discussions be mandatory for all staff?</w:t>
      </w:r>
    </w:p>
    <w:p w14:paraId="29485058"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Should discussions be all-staff or smaller groups?</w:t>
      </w:r>
    </w:p>
    <w:p w14:paraId="563EFAC9"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How many sessions does the team need?</w:t>
      </w:r>
    </w:p>
    <w:p w14:paraId="4927E169"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How should we structure and schedule team education?</w:t>
      </w:r>
    </w:p>
    <w:p w14:paraId="19FF64AB" w14:textId="7777777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Plan and facilitate up to 40 hours of workshops/discussions with the team</w:t>
      </w:r>
    </w:p>
    <w:p w14:paraId="75C5C0B2"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lastRenderedPageBreak/>
        <w:t>Our team works remotely, so sessions must happen using Zoom</w:t>
      </w:r>
    </w:p>
    <w:p w14:paraId="3E7E5EEE"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We are happy to reserve half or full days for sessions</w:t>
      </w:r>
    </w:p>
    <w:p w14:paraId="110CAA74"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We are open to doing this intensively, or spread out (e.g. one hour per week, or one day per month)</w:t>
      </w:r>
    </w:p>
    <w:p w14:paraId="2DF3DD63" w14:textId="77777777" w:rsidR="0002030F" w:rsidRPr="0002030F" w:rsidRDefault="0002030F" w:rsidP="0002030F">
      <w:pPr>
        <w:pStyle w:val="NormalWeb"/>
        <w:numPr>
          <w:ilvl w:val="0"/>
          <w:numId w:val="42"/>
        </w:numPr>
        <w:spacing w:before="0" w:beforeAutospacing="0" w:after="0" w:afterAutospacing="0"/>
        <w:textAlignment w:val="baseline"/>
        <w:rPr>
          <w:color w:val="000000"/>
        </w:rPr>
      </w:pPr>
      <w:r w:rsidRPr="0002030F">
        <w:rPr>
          <w:color w:val="000000"/>
        </w:rPr>
        <w:t>Support to develop a practical action plan that is measurable and actionable.</w:t>
      </w:r>
    </w:p>
    <w:p w14:paraId="7F80F01C"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Help to create accountability within our team</w:t>
      </w:r>
    </w:p>
    <w:p w14:paraId="10885783"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Help to develop a plan that is actionable in the short term and sustainable in the long term</w:t>
      </w:r>
    </w:p>
    <w:p w14:paraId="59920173" w14:textId="77777777" w:rsidR="0002030F" w:rsidRPr="0002030F"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Help to work out how that plan should be owned within the team, not just at the leadership level but throughout the team</w:t>
      </w:r>
    </w:p>
    <w:p w14:paraId="7D2678FE" w14:textId="54BC81F8" w:rsidR="00736933" w:rsidRDefault="0002030F" w:rsidP="0002030F">
      <w:pPr>
        <w:pStyle w:val="NormalWeb"/>
        <w:numPr>
          <w:ilvl w:val="1"/>
          <w:numId w:val="42"/>
        </w:numPr>
        <w:spacing w:before="0" w:beforeAutospacing="0" w:after="0" w:afterAutospacing="0"/>
        <w:textAlignment w:val="baseline"/>
        <w:rPr>
          <w:color w:val="000000"/>
        </w:rPr>
      </w:pPr>
      <w:r w:rsidRPr="0002030F">
        <w:rPr>
          <w:color w:val="000000"/>
        </w:rPr>
        <w:t xml:space="preserve">Guidance on how to continue the conversation on our own, after your help has ended. </w:t>
      </w:r>
    </w:p>
    <w:p w14:paraId="65C6CDD1" w14:textId="77777777" w:rsidR="000B4693" w:rsidRDefault="000B4693" w:rsidP="000B4693">
      <w:pPr>
        <w:pStyle w:val="NormalWeb"/>
        <w:spacing w:before="0" w:beforeAutospacing="0" w:after="0" w:afterAutospacing="0"/>
        <w:textAlignment w:val="baseline"/>
        <w:rPr>
          <w:color w:val="000000"/>
        </w:rPr>
      </w:pPr>
    </w:p>
    <w:p w14:paraId="5ED2E607" w14:textId="55EC4132" w:rsidR="000B4693" w:rsidRDefault="000B4693" w:rsidP="000B4693">
      <w:pPr>
        <w:pStyle w:val="NormalWeb"/>
        <w:spacing w:before="0" w:beforeAutospacing="0" w:after="0" w:afterAutospacing="0"/>
        <w:textAlignment w:val="baseline"/>
        <w:rPr>
          <w:b/>
          <w:bCs/>
          <w:color w:val="000000"/>
        </w:rPr>
      </w:pPr>
      <w:r w:rsidRPr="000B4693">
        <w:rPr>
          <w:b/>
          <w:bCs/>
          <w:color w:val="000000"/>
        </w:rPr>
        <w:t xml:space="preserve">Phase 2: </w:t>
      </w:r>
      <w:r w:rsidR="003F2F22">
        <w:rPr>
          <w:b/>
          <w:bCs/>
          <w:color w:val="000000"/>
        </w:rPr>
        <w:t xml:space="preserve">Racial Equity Services for the </w:t>
      </w:r>
      <w:r>
        <w:rPr>
          <w:b/>
          <w:bCs/>
          <w:color w:val="000000"/>
        </w:rPr>
        <w:t xml:space="preserve">Office of the City </w:t>
      </w:r>
      <w:r w:rsidRPr="00835E4B">
        <w:rPr>
          <w:b/>
          <w:bCs/>
          <w:color w:val="000000"/>
        </w:rPr>
        <w:t>Administrator ($</w:t>
      </w:r>
      <w:r w:rsidR="0069492D" w:rsidRPr="00835E4B">
        <w:rPr>
          <w:b/>
          <w:bCs/>
          <w:color w:val="000000"/>
        </w:rPr>
        <w:t>200</w:t>
      </w:r>
      <w:r w:rsidRPr="00835E4B">
        <w:rPr>
          <w:b/>
          <w:bCs/>
          <w:color w:val="000000"/>
        </w:rPr>
        <w:t>,000)</w:t>
      </w:r>
    </w:p>
    <w:p w14:paraId="612C8667" w14:textId="0D719F9C" w:rsidR="009974A3" w:rsidRPr="009974A3" w:rsidRDefault="000B4693" w:rsidP="000B4693">
      <w:pPr>
        <w:pStyle w:val="NormalWeb"/>
        <w:textAlignment w:val="baseline"/>
        <w:rPr>
          <w:color w:val="000000"/>
        </w:rPr>
      </w:pPr>
      <w:r w:rsidRPr="000B4693">
        <w:rPr>
          <w:color w:val="000000"/>
        </w:rPr>
        <w:t xml:space="preserve">In 2019, Mayor London Breed signed racial equity legislation mandating the development of a city-wide racial equity framework and the creation of the Office of Racial Equity.  As part of this work, all City departments, including the Office of the City Administrator (ADM), are required to develop a Racial Equity Plan. In preparation for this work, ADM has identified leaders, across the department, responsible for leading efforts on racial equity. In continuance of this work, the </w:t>
      </w:r>
      <w:r w:rsidR="00475C89">
        <w:rPr>
          <w:color w:val="000000"/>
        </w:rPr>
        <w:t xml:space="preserve">successful proposer </w:t>
      </w:r>
      <w:r w:rsidRPr="000B4693">
        <w:rPr>
          <w:color w:val="000000"/>
        </w:rPr>
        <w:t xml:space="preserve">consultant will: </w:t>
      </w:r>
    </w:p>
    <w:p w14:paraId="0ED9DF69" w14:textId="77777777" w:rsidR="009974A3" w:rsidRPr="009974A3" w:rsidRDefault="009974A3" w:rsidP="00835E4B">
      <w:pPr>
        <w:pStyle w:val="Heading4"/>
        <w:ind w:left="720" w:hanging="360"/>
        <w:rPr>
          <w:b w:val="0"/>
          <w:bCs/>
        </w:rPr>
      </w:pPr>
      <w:r w:rsidRPr="009974A3">
        <w:rPr>
          <w:b w:val="0"/>
          <w:bCs/>
        </w:rPr>
        <w:t>D</w:t>
      </w:r>
      <w:r w:rsidR="000B4693" w:rsidRPr="009974A3">
        <w:rPr>
          <w:b w:val="0"/>
          <w:bCs/>
        </w:rPr>
        <w:t>evelop a training model to disseminate racial equity principles to ADM staff</w:t>
      </w:r>
    </w:p>
    <w:p w14:paraId="7BA73EDE" w14:textId="77777777" w:rsidR="009974A3" w:rsidRPr="009974A3" w:rsidRDefault="009974A3" w:rsidP="00835E4B">
      <w:pPr>
        <w:pStyle w:val="Heading4"/>
        <w:ind w:left="720" w:hanging="360"/>
        <w:rPr>
          <w:b w:val="0"/>
          <w:bCs/>
        </w:rPr>
      </w:pPr>
      <w:r w:rsidRPr="009974A3">
        <w:rPr>
          <w:b w:val="0"/>
          <w:bCs/>
        </w:rPr>
        <w:t>E</w:t>
      </w:r>
      <w:r w:rsidR="000B4693" w:rsidRPr="009974A3">
        <w:rPr>
          <w:b w:val="0"/>
          <w:bCs/>
        </w:rPr>
        <w:t>ducate ADM staff on racial equity fundamentals, including foundational principles and frameworks</w:t>
      </w:r>
    </w:p>
    <w:p w14:paraId="7E5564F0" w14:textId="77777777" w:rsidR="009974A3" w:rsidRPr="009974A3" w:rsidRDefault="009974A3" w:rsidP="00835E4B">
      <w:pPr>
        <w:pStyle w:val="Heading4"/>
        <w:ind w:left="720" w:hanging="360"/>
        <w:rPr>
          <w:b w:val="0"/>
          <w:bCs/>
        </w:rPr>
      </w:pPr>
      <w:r w:rsidRPr="009974A3">
        <w:rPr>
          <w:b w:val="0"/>
          <w:bCs/>
        </w:rPr>
        <w:t>I</w:t>
      </w:r>
      <w:r w:rsidR="000B4693" w:rsidRPr="009974A3">
        <w:rPr>
          <w:b w:val="0"/>
          <w:bCs/>
        </w:rPr>
        <w:t>nform development of the Racial Equity Action Plan</w:t>
      </w:r>
    </w:p>
    <w:p w14:paraId="4ADDBE27" w14:textId="1641662B" w:rsidR="000B4693" w:rsidRPr="009974A3" w:rsidRDefault="009974A3" w:rsidP="00835E4B">
      <w:pPr>
        <w:pStyle w:val="Heading4"/>
        <w:ind w:left="720" w:hanging="360"/>
        <w:rPr>
          <w:b w:val="0"/>
          <w:bCs/>
        </w:rPr>
      </w:pPr>
      <w:r w:rsidRPr="009974A3">
        <w:rPr>
          <w:b w:val="0"/>
          <w:bCs/>
        </w:rPr>
        <w:t>E</w:t>
      </w:r>
      <w:r w:rsidR="000B4693" w:rsidRPr="009974A3">
        <w:rPr>
          <w:b w:val="0"/>
          <w:bCs/>
        </w:rPr>
        <w:t>stablish best practices for creating a collaborative, inclusive working environment</w:t>
      </w:r>
    </w:p>
    <w:p w14:paraId="7EE68CD2" w14:textId="6A9255BB" w:rsidR="000B4693" w:rsidRPr="000B4693" w:rsidRDefault="000B4693" w:rsidP="000B4693">
      <w:pPr>
        <w:pStyle w:val="NormalWeb"/>
        <w:spacing w:before="0" w:beforeAutospacing="0" w:after="0" w:afterAutospacing="0"/>
        <w:textAlignment w:val="baseline"/>
        <w:rPr>
          <w:color w:val="000000"/>
        </w:rPr>
      </w:pPr>
      <w:r w:rsidRPr="000B4693">
        <w:rPr>
          <w:color w:val="000000"/>
        </w:rPr>
        <w:t xml:space="preserve">These additional resources </w:t>
      </w:r>
      <w:r w:rsidR="009974A3">
        <w:rPr>
          <w:color w:val="000000"/>
        </w:rPr>
        <w:t xml:space="preserve">in Phase 2 </w:t>
      </w:r>
      <w:r w:rsidRPr="000B4693">
        <w:rPr>
          <w:color w:val="000000"/>
        </w:rPr>
        <w:t>will build on the professional support provided to Digital Services.</w:t>
      </w:r>
      <w:r w:rsidR="00A0241D">
        <w:rPr>
          <w:color w:val="000000"/>
        </w:rPr>
        <w:t xml:space="preserve"> The Proposer will work with the Office of City Administrator to develop a more detailed Scope of Work and associated costs.</w:t>
      </w:r>
    </w:p>
    <w:p w14:paraId="63AC7F8E" w14:textId="77777777" w:rsidR="000B4693" w:rsidRPr="0002030F" w:rsidRDefault="000B4693" w:rsidP="000B4693">
      <w:pPr>
        <w:pStyle w:val="NormalWeb"/>
        <w:spacing w:before="0" w:beforeAutospacing="0" w:after="0" w:afterAutospacing="0"/>
        <w:textAlignment w:val="baseline"/>
        <w:rPr>
          <w:color w:val="000000"/>
        </w:rPr>
      </w:pPr>
    </w:p>
    <w:p w14:paraId="3195FAC5" w14:textId="39BC8C42" w:rsidR="0022180F" w:rsidRPr="00947238" w:rsidRDefault="00835E4B" w:rsidP="0022180F">
      <w:pPr>
        <w:pStyle w:val="Heading3"/>
      </w:pPr>
      <w:bookmarkStart w:id="53" w:name="_Toc56332562"/>
      <w:r>
        <w:t>Reserve</w:t>
      </w:r>
      <w:r w:rsidR="00204FDE">
        <w:t>d.</w:t>
      </w:r>
      <w:r>
        <w:t xml:space="preserve"> (</w:t>
      </w:r>
      <w:r w:rsidR="0022180F" w:rsidRPr="00947238">
        <w:t xml:space="preserve">Compliance Requirements </w:t>
      </w:r>
      <w:r w:rsidR="000E095A" w:rsidRPr="00947238">
        <w:t>Specific to the Goods/Services Solicited</w:t>
      </w:r>
      <w:r>
        <w:t>)</w:t>
      </w:r>
      <w:bookmarkEnd w:id="53"/>
    </w:p>
    <w:p w14:paraId="1E6E8528" w14:textId="3A899F3C" w:rsidR="00603F25" w:rsidRPr="00947238" w:rsidRDefault="00467F84" w:rsidP="00467F84">
      <w:pPr>
        <w:pStyle w:val="Heading3"/>
        <w:tabs>
          <w:tab w:val="clear" w:pos="9360"/>
          <w:tab w:val="left" w:pos="9356"/>
        </w:tabs>
      </w:pPr>
      <w:bookmarkStart w:id="54" w:name="_Toc56332563"/>
      <w:r>
        <w:t>Reserved. (</w:t>
      </w:r>
      <w:r w:rsidR="00AE3BEF" w:rsidRPr="00947238">
        <w:t>Articles Furnished</w:t>
      </w:r>
      <w:r>
        <w:t>)</w:t>
      </w:r>
      <w:bookmarkEnd w:id="54"/>
    </w:p>
    <w:p w14:paraId="68D2BAFB" w14:textId="5184CB86" w:rsidR="00603F25" w:rsidRPr="00467F84" w:rsidRDefault="00467F84" w:rsidP="00467F84">
      <w:pPr>
        <w:pStyle w:val="Heading3"/>
        <w:rPr>
          <w:b w:val="0"/>
        </w:rPr>
      </w:pPr>
      <w:bookmarkStart w:id="55" w:name="_Toc56332564"/>
      <w:r>
        <w:t>Reserved. (</w:t>
      </w:r>
      <w:r w:rsidR="007C216A" w:rsidRPr="00947238">
        <w:t>Alternates</w:t>
      </w:r>
      <w:r>
        <w:t>)</w:t>
      </w:r>
      <w:bookmarkEnd w:id="55"/>
    </w:p>
    <w:p w14:paraId="689E24AD" w14:textId="14280A4A" w:rsidR="007C216A" w:rsidRPr="00947238" w:rsidRDefault="00467F84" w:rsidP="007C216A">
      <w:pPr>
        <w:pStyle w:val="Heading3"/>
        <w:rPr>
          <w:b w:val="0"/>
        </w:rPr>
      </w:pPr>
      <w:bookmarkStart w:id="56" w:name="_Toc56332565"/>
      <w:r>
        <w:t>Reserved. (</w:t>
      </w:r>
      <w:r w:rsidR="007C216A" w:rsidRPr="00947238">
        <w:t>Samples</w:t>
      </w:r>
      <w:r>
        <w:t>)</w:t>
      </w:r>
      <w:bookmarkEnd w:id="56"/>
    </w:p>
    <w:p w14:paraId="1A034F83" w14:textId="1F774838" w:rsidR="00184025" w:rsidRPr="00947238" w:rsidRDefault="00467F84" w:rsidP="00184025">
      <w:pPr>
        <w:pStyle w:val="Heading3"/>
        <w:rPr>
          <w:b w:val="0"/>
        </w:rPr>
      </w:pPr>
      <w:bookmarkStart w:id="57" w:name="_Toc56332566"/>
      <w:r>
        <w:t>Reserved. (</w:t>
      </w:r>
      <w:r w:rsidR="00184025" w:rsidRPr="00947238">
        <w:t>Freight on Board</w:t>
      </w:r>
      <w:r>
        <w:rPr>
          <w:b w:val="0"/>
        </w:rPr>
        <w:t>)</w:t>
      </w:r>
      <w:bookmarkEnd w:id="57"/>
    </w:p>
    <w:p w14:paraId="5E4D4B52" w14:textId="3D929B88" w:rsidR="002118B4" w:rsidRPr="00947238" w:rsidRDefault="002118B4" w:rsidP="00144E49">
      <w:pPr>
        <w:pStyle w:val="Heading3"/>
        <w:spacing w:line="240" w:lineRule="auto"/>
      </w:pPr>
      <w:bookmarkStart w:id="58" w:name="_Toc56332567"/>
      <w:r w:rsidRPr="00947238">
        <w:t>Green Purchasing Requirements</w:t>
      </w:r>
      <w:bookmarkEnd w:id="58"/>
    </w:p>
    <w:p w14:paraId="5A6C5A7A" w14:textId="1B85A0F7" w:rsidR="00092DE8" w:rsidRPr="00947238" w:rsidRDefault="002118B4" w:rsidP="00092DE8">
      <w:pPr>
        <w:spacing w:line="240" w:lineRule="auto"/>
        <w:rPr>
          <w:i/>
        </w:rPr>
      </w:pPr>
      <w:r w:rsidRPr="00947238">
        <w:rPr>
          <w:rFonts w:eastAsia="Arial"/>
          <w:szCs w:val="24"/>
        </w:rPr>
        <w:t xml:space="preserve">In preparation for any Proposal submitted in response to this </w:t>
      </w:r>
      <w:r w:rsidR="00B93E2E" w:rsidRPr="00947238">
        <w:rPr>
          <w:rFonts w:eastAsia="Arial"/>
          <w:szCs w:val="24"/>
        </w:rPr>
        <w:t>Solicitation</w:t>
      </w:r>
      <w:r w:rsidRPr="00947238">
        <w:rPr>
          <w:rFonts w:eastAsia="Arial"/>
          <w:szCs w:val="24"/>
        </w:rPr>
        <w:t xml:space="preserve">, Proposers are required to review the City </w:t>
      </w:r>
      <w:hyperlink r:id="rId37" w:history="1">
        <w:r w:rsidRPr="00947238">
          <w:rPr>
            <w:rStyle w:val="Hyperlink"/>
            <w:color w:val="2F7FB4"/>
            <w:szCs w:val="24"/>
          </w:rPr>
          <w:t>Mandatory Green Purchasing Requirements</w:t>
        </w:r>
      </w:hyperlink>
      <w:r w:rsidRPr="00947238">
        <w:rPr>
          <w:szCs w:val="24"/>
        </w:rPr>
        <w:t xml:space="preserve"> to</w:t>
      </w:r>
      <w:r w:rsidRPr="00947238">
        <w:t xml:space="preserve"> ensure all goods and services offered pursuant to this </w:t>
      </w:r>
      <w:r w:rsidR="00B93E2E" w:rsidRPr="00947238">
        <w:t>Solicitation</w:t>
      </w:r>
      <w:r w:rsidRPr="00947238">
        <w:t xml:space="preserve"> comply with the City’s Green Purchasing Requirements. </w:t>
      </w:r>
      <w:r w:rsidR="00092DE8" w:rsidRPr="00947238">
        <w:t xml:space="preserve">In addition, Proposers are encouraged to refer to Attachment 1 for additional details related to the Green Purchasing Requirements applicable to any contract awarded pursuant to this Solicitation. </w:t>
      </w:r>
    </w:p>
    <w:p w14:paraId="0B6BDA18" w14:textId="77777777" w:rsidR="00CD6BDE" w:rsidRPr="00947238" w:rsidRDefault="00CD6BDE" w:rsidP="00CD6BDE">
      <w:pPr>
        <w:pStyle w:val="Level3"/>
        <w:numPr>
          <w:ilvl w:val="0"/>
          <w:numId w:val="0"/>
        </w:numPr>
        <w:tabs>
          <w:tab w:val="left" w:pos="9356"/>
        </w:tabs>
        <w:spacing w:before="0" w:after="0" w:line="240" w:lineRule="auto"/>
        <w:ind w:left="360"/>
      </w:pPr>
    </w:p>
    <w:p w14:paraId="23B3A5D0" w14:textId="3226659B" w:rsidR="00F63596" w:rsidRPr="00467F84" w:rsidRDefault="00D80C6B" w:rsidP="00467F84">
      <w:pPr>
        <w:pStyle w:val="Heading2"/>
      </w:pPr>
      <w:bookmarkStart w:id="59" w:name="_Toc39068007"/>
      <w:bookmarkStart w:id="60" w:name="_Toc56332568"/>
      <w:r w:rsidRPr="00947238">
        <w:t xml:space="preserve">Proposal </w:t>
      </w:r>
      <w:r w:rsidR="00AB5A34" w:rsidRPr="00947238">
        <w:t>Evaluation</w:t>
      </w:r>
      <w:r w:rsidRPr="00947238">
        <w:t xml:space="preserve"> Criteria</w:t>
      </w:r>
      <w:bookmarkEnd w:id="59"/>
      <w:bookmarkEnd w:id="60"/>
    </w:p>
    <w:p w14:paraId="3461E2AD" w14:textId="21216281" w:rsidR="003D73E4" w:rsidRPr="00947238" w:rsidRDefault="003D73E4" w:rsidP="003D73E4">
      <w:pPr>
        <w:pStyle w:val="Level3"/>
        <w:numPr>
          <w:ilvl w:val="0"/>
          <w:numId w:val="0"/>
        </w:numPr>
        <w:tabs>
          <w:tab w:val="left" w:pos="9356"/>
        </w:tabs>
        <w:spacing w:line="240" w:lineRule="auto"/>
        <w:rPr>
          <w:szCs w:val="24"/>
        </w:rPr>
      </w:pPr>
      <w:r w:rsidRPr="00947238">
        <w:rPr>
          <w:szCs w:val="24"/>
        </w:rPr>
        <w:t>Responsive Proposals will be evaluated by a</w:t>
      </w:r>
      <w:r w:rsidR="00DF407C" w:rsidRPr="00947238">
        <w:rPr>
          <w:szCs w:val="24"/>
        </w:rPr>
        <w:t xml:space="preserve"> panel (“</w:t>
      </w:r>
      <w:r w:rsidRPr="00947238">
        <w:rPr>
          <w:szCs w:val="24"/>
        </w:rPr>
        <w:t>Evaluation Panel</w:t>
      </w:r>
      <w:r w:rsidR="00DF407C" w:rsidRPr="00947238">
        <w:rPr>
          <w:szCs w:val="24"/>
        </w:rPr>
        <w:t>”)</w:t>
      </w:r>
      <w:r w:rsidRPr="00947238">
        <w:rPr>
          <w:szCs w:val="24"/>
        </w:rPr>
        <w:t xml:space="preserve"> </w:t>
      </w:r>
      <w:r w:rsidR="00EE6AB1" w:rsidRPr="00947238">
        <w:rPr>
          <w:szCs w:val="24"/>
        </w:rPr>
        <w:t xml:space="preserve">consisting of one or more </w:t>
      </w:r>
      <w:r w:rsidRPr="00947238">
        <w:rPr>
          <w:szCs w:val="24"/>
        </w:rPr>
        <w:t xml:space="preserve">parties with expertise related to the services being procured through this </w:t>
      </w:r>
      <w:r w:rsidR="00B93E2E" w:rsidRPr="00947238">
        <w:rPr>
          <w:szCs w:val="24"/>
        </w:rPr>
        <w:t>Solicitation</w:t>
      </w:r>
      <w:r w:rsidRPr="00947238">
        <w:rPr>
          <w:szCs w:val="24"/>
        </w:rPr>
        <w:t xml:space="preserve">. The Evaluation Panel may include staff from </w:t>
      </w:r>
      <w:r w:rsidR="00E55B1B">
        <w:rPr>
          <w:szCs w:val="24"/>
        </w:rPr>
        <w:t>Digital Services</w:t>
      </w:r>
      <w:r w:rsidRPr="00947238">
        <w:rPr>
          <w:szCs w:val="24"/>
        </w:rPr>
        <w:t xml:space="preserve"> and other City departments. Proposals will be evaluated based on the following criteria, each of which is addressed herein</w:t>
      </w:r>
      <w:r w:rsidRPr="00947238">
        <w:t xml:space="preserve">. </w:t>
      </w:r>
    </w:p>
    <w:tbl>
      <w:tblPr>
        <w:tblW w:w="8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2717"/>
      </w:tblGrid>
      <w:tr w:rsidR="003D73E4" w:rsidRPr="00E55B1B" w14:paraId="1484F3E3" w14:textId="77777777" w:rsidTr="0022180F">
        <w:trPr>
          <w:trHeight w:val="233"/>
          <w:jc w:val="center"/>
        </w:trPr>
        <w:tc>
          <w:tcPr>
            <w:tcW w:w="5395" w:type="dxa"/>
            <w:shd w:val="clear" w:color="auto" w:fill="D9D9D9" w:themeFill="background1" w:themeFillShade="D9"/>
            <w:vAlign w:val="bottom"/>
          </w:tcPr>
          <w:p w14:paraId="2A41D945" w14:textId="77777777" w:rsidR="003D73E4" w:rsidRPr="0002030F" w:rsidRDefault="003D73E4" w:rsidP="00EE6AB1">
            <w:pPr>
              <w:pStyle w:val="Level2"/>
              <w:spacing w:before="100" w:beforeAutospacing="1" w:after="100" w:afterAutospacing="1" w:line="240" w:lineRule="auto"/>
              <w:ind w:left="1080"/>
              <w:jc w:val="center"/>
              <w:rPr>
                <w:b/>
                <w:szCs w:val="24"/>
              </w:rPr>
            </w:pPr>
            <w:r w:rsidRPr="0002030F">
              <w:rPr>
                <w:b/>
                <w:szCs w:val="24"/>
              </w:rPr>
              <w:t>Evaluation Phase</w:t>
            </w:r>
          </w:p>
        </w:tc>
        <w:tc>
          <w:tcPr>
            <w:tcW w:w="2717" w:type="dxa"/>
            <w:shd w:val="clear" w:color="auto" w:fill="D9D9D9" w:themeFill="background1" w:themeFillShade="D9"/>
            <w:vAlign w:val="bottom"/>
          </w:tcPr>
          <w:p w14:paraId="3B38FE6A" w14:textId="77777777" w:rsidR="003D73E4" w:rsidRPr="0002030F" w:rsidRDefault="003D73E4" w:rsidP="00EE6AB1">
            <w:pPr>
              <w:pStyle w:val="Level2"/>
              <w:spacing w:before="100" w:beforeAutospacing="1" w:after="100" w:afterAutospacing="1" w:line="240" w:lineRule="auto"/>
              <w:rPr>
                <w:b/>
                <w:szCs w:val="24"/>
              </w:rPr>
            </w:pPr>
            <w:r w:rsidRPr="0002030F">
              <w:rPr>
                <w:b/>
                <w:szCs w:val="24"/>
              </w:rPr>
              <w:t>Maximum Points</w:t>
            </w:r>
          </w:p>
        </w:tc>
      </w:tr>
      <w:tr w:rsidR="003D73E4" w:rsidRPr="00E55B1B" w14:paraId="456E5834" w14:textId="77777777" w:rsidTr="001B7928">
        <w:trPr>
          <w:trHeight w:val="359"/>
          <w:jc w:val="center"/>
        </w:trPr>
        <w:tc>
          <w:tcPr>
            <w:tcW w:w="5395" w:type="dxa"/>
            <w:shd w:val="clear" w:color="auto" w:fill="auto"/>
            <w:vAlign w:val="bottom"/>
          </w:tcPr>
          <w:p w14:paraId="4B8D1AF7" w14:textId="77777777" w:rsidR="003D73E4" w:rsidRPr="0002030F" w:rsidRDefault="003D73E4" w:rsidP="00344FEC">
            <w:r w:rsidRPr="0002030F">
              <w:t>Minimum Qualifications Documentation</w:t>
            </w:r>
          </w:p>
        </w:tc>
        <w:tc>
          <w:tcPr>
            <w:tcW w:w="2717" w:type="dxa"/>
            <w:shd w:val="clear" w:color="auto" w:fill="auto"/>
            <w:vAlign w:val="center"/>
          </w:tcPr>
          <w:p w14:paraId="7F5044DA" w14:textId="77777777" w:rsidR="003D73E4" w:rsidRPr="00EF589E" w:rsidRDefault="003D73E4" w:rsidP="00344FEC">
            <w:pPr>
              <w:rPr>
                <w:color w:val="000000" w:themeColor="text1"/>
              </w:rPr>
            </w:pPr>
            <w:r w:rsidRPr="00EF589E">
              <w:rPr>
                <w:color w:val="000000" w:themeColor="text1"/>
              </w:rPr>
              <w:t>Pass/Fail</w:t>
            </w:r>
          </w:p>
        </w:tc>
      </w:tr>
      <w:tr w:rsidR="001B7928" w:rsidRPr="00E55B1B" w14:paraId="4655B287" w14:textId="77777777" w:rsidTr="00156D92">
        <w:trPr>
          <w:trHeight w:val="214"/>
          <w:jc w:val="center"/>
        </w:trPr>
        <w:tc>
          <w:tcPr>
            <w:tcW w:w="5395" w:type="dxa"/>
            <w:shd w:val="clear" w:color="auto" w:fill="auto"/>
            <w:vAlign w:val="bottom"/>
          </w:tcPr>
          <w:p w14:paraId="7029701F" w14:textId="0EDF4C16" w:rsidR="001B7928" w:rsidRPr="0002030F" w:rsidRDefault="001B7928" w:rsidP="001B7928">
            <w:r w:rsidRPr="0002030F">
              <w:t>Price Proposal</w:t>
            </w:r>
          </w:p>
        </w:tc>
        <w:tc>
          <w:tcPr>
            <w:tcW w:w="2717" w:type="dxa"/>
            <w:shd w:val="clear" w:color="auto" w:fill="auto"/>
            <w:vAlign w:val="bottom"/>
          </w:tcPr>
          <w:p w14:paraId="00BF4F66" w14:textId="70AF4681" w:rsidR="001B7928" w:rsidRPr="00EF589E" w:rsidRDefault="000A7528" w:rsidP="001B7928">
            <w:pPr>
              <w:rPr>
                <w:color w:val="000000" w:themeColor="text1"/>
              </w:rPr>
            </w:pPr>
            <w:r w:rsidRPr="00EF589E">
              <w:rPr>
                <w:color w:val="000000" w:themeColor="text1"/>
              </w:rPr>
              <w:t xml:space="preserve">30 </w:t>
            </w:r>
            <w:r w:rsidR="001B7928" w:rsidRPr="00EF589E">
              <w:rPr>
                <w:color w:val="000000" w:themeColor="text1"/>
              </w:rPr>
              <w:t xml:space="preserve">Points </w:t>
            </w:r>
          </w:p>
        </w:tc>
      </w:tr>
      <w:tr w:rsidR="001B7928" w:rsidRPr="00E55B1B" w14:paraId="06971F05" w14:textId="77777777" w:rsidTr="00156D92">
        <w:trPr>
          <w:trHeight w:val="214"/>
          <w:jc w:val="center"/>
        </w:trPr>
        <w:tc>
          <w:tcPr>
            <w:tcW w:w="5395" w:type="dxa"/>
            <w:shd w:val="clear" w:color="auto" w:fill="auto"/>
            <w:vAlign w:val="bottom"/>
          </w:tcPr>
          <w:p w14:paraId="353AAA38" w14:textId="77777777" w:rsidR="001B7928" w:rsidRPr="0002030F" w:rsidRDefault="001B7928" w:rsidP="001B7928">
            <w:r w:rsidRPr="0002030F">
              <w:t>Written Proposal</w:t>
            </w:r>
          </w:p>
        </w:tc>
        <w:tc>
          <w:tcPr>
            <w:tcW w:w="2717" w:type="dxa"/>
            <w:shd w:val="clear" w:color="auto" w:fill="auto"/>
            <w:vAlign w:val="bottom"/>
          </w:tcPr>
          <w:p w14:paraId="26A0EC54" w14:textId="35AE293B" w:rsidR="001B7928" w:rsidRPr="00EF589E" w:rsidRDefault="000A7528" w:rsidP="001B7928">
            <w:pPr>
              <w:rPr>
                <w:color w:val="000000" w:themeColor="text1"/>
              </w:rPr>
            </w:pPr>
            <w:r w:rsidRPr="00EF589E">
              <w:rPr>
                <w:color w:val="000000" w:themeColor="text1"/>
              </w:rPr>
              <w:t>50</w:t>
            </w:r>
            <w:r w:rsidR="001B7928" w:rsidRPr="00EF589E">
              <w:rPr>
                <w:color w:val="000000" w:themeColor="text1"/>
              </w:rPr>
              <w:t xml:space="preserve"> Points</w:t>
            </w:r>
          </w:p>
        </w:tc>
      </w:tr>
      <w:tr w:rsidR="001B7928" w:rsidRPr="00E55B1B" w14:paraId="22C601EB" w14:textId="77777777" w:rsidTr="00156D92">
        <w:trPr>
          <w:trHeight w:val="249"/>
          <w:jc w:val="center"/>
        </w:trPr>
        <w:tc>
          <w:tcPr>
            <w:tcW w:w="5395" w:type="dxa"/>
            <w:shd w:val="clear" w:color="auto" w:fill="auto"/>
            <w:vAlign w:val="bottom"/>
          </w:tcPr>
          <w:p w14:paraId="79A5422D" w14:textId="2103E777" w:rsidR="001B7928" w:rsidRPr="0002030F" w:rsidRDefault="001B7928" w:rsidP="001B7928">
            <w:r w:rsidRPr="0002030F">
              <w:t xml:space="preserve">Oral Interviews </w:t>
            </w:r>
            <w:r w:rsidRPr="0002030F">
              <w:rPr>
                <w:bCs/>
                <w:color w:val="000000" w:themeColor="text1"/>
              </w:rPr>
              <w:t>(Optional)</w:t>
            </w:r>
          </w:p>
        </w:tc>
        <w:tc>
          <w:tcPr>
            <w:tcW w:w="2717" w:type="dxa"/>
            <w:shd w:val="clear" w:color="auto" w:fill="auto"/>
            <w:vAlign w:val="bottom"/>
          </w:tcPr>
          <w:p w14:paraId="53E8BDCB" w14:textId="74C14451" w:rsidR="001B7928" w:rsidRPr="00EF589E" w:rsidRDefault="000A7528" w:rsidP="001B7928">
            <w:pPr>
              <w:rPr>
                <w:color w:val="000000" w:themeColor="text1"/>
              </w:rPr>
            </w:pPr>
            <w:r w:rsidRPr="00EF589E">
              <w:rPr>
                <w:color w:val="000000" w:themeColor="text1"/>
              </w:rPr>
              <w:t>20</w:t>
            </w:r>
            <w:r w:rsidR="001B7928" w:rsidRPr="00EF589E">
              <w:rPr>
                <w:color w:val="000000" w:themeColor="text1"/>
              </w:rPr>
              <w:t xml:space="preserve"> Points</w:t>
            </w:r>
          </w:p>
        </w:tc>
      </w:tr>
      <w:tr w:rsidR="001B7928" w:rsidRPr="00E55B1B" w14:paraId="26FAE8D8" w14:textId="77777777" w:rsidTr="00156D92">
        <w:trPr>
          <w:trHeight w:val="290"/>
          <w:jc w:val="center"/>
        </w:trPr>
        <w:tc>
          <w:tcPr>
            <w:tcW w:w="5395" w:type="dxa"/>
            <w:shd w:val="clear" w:color="auto" w:fill="auto"/>
            <w:vAlign w:val="bottom"/>
          </w:tcPr>
          <w:p w14:paraId="214460CD" w14:textId="3A866A5A" w:rsidR="001B7928" w:rsidRPr="0002030F" w:rsidRDefault="001B7928" w:rsidP="001B7928">
            <w:pPr>
              <w:jc w:val="right"/>
            </w:pPr>
            <w:r w:rsidRPr="0002030F">
              <w:t>TOTAL POINTS</w:t>
            </w:r>
          </w:p>
        </w:tc>
        <w:tc>
          <w:tcPr>
            <w:tcW w:w="2717" w:type="dxa"/>
            <w:shd w:val="clear" w:color="auto" w:fill="auto"/>
            <w:vAlign w:val="bottom"/>
          </w:tcPr>
          <w:p w14:paraId="57425670" w14:textId="77777777" w:rsidR="001B7928" w:rsidRPr="0002030F" w:rsidRDefault="001B7928" w:rsidP="001B7928">
            <w:r w:rsidRPr="0002030F">
              <w:t>100</w:t>
            </w:r>
          </w:p>
        </w:tc>
      </w:tr>
    </w:tbl>
    <w:p w14:paraId="02C37E5D" w14:textId="77777777" w:rsidR="003D73E4" w:rsidRPr="00947238" w:rsidRDefault="003D73E4" w:rsidP="003D73E4">
      <w:pPr>
        <w:pStyle w:val="Level2"/>
        <w:spacing w:before="0" w:after="0" w:line="240" w:lineRule="auto"/>
      </w:pPr>
    </w:p>
    <w:p w14:paraId="4D0B0EE8" w14:textId="0FED7431" w:rsidR="001531A5" w:rsidRPr="00947238" w:rsidRDefault="00565D76" w:rsidP="00E5749B">
      <w:pPr>
        <w:pStyle w:val="Level2"/>
        <w:spacing w:before="0" w:after="0" w:line="240" w:lineRule="auto"/>
      </w:pPr>
      <w:ins w:id="61" w:author="Taylor, Mariela (ADM)" w:date="2021-05-18T10:23:00Z">
        <w:r>
          <w:t>A</w:t>
        </w:r>
      </w:ins>
      <w:r w:rsidR="003D73E4" w:rsidRPr="003F2F22">
        <w:t xml:space="preserve"> CMD Contract Compliance Officer will assess proposal compliance with LBE requirements and assign a rating bonus to proposal scores. The CMD-adjusted scores (if applicable) will then be tabulated, and Proposers will be ranked starting with the Proposer receiving the highest score, then continuing with the Proposer receiving the second highest score, and so on.</w:t>
      </w:r>
    </w:p>
    <w:p w14:paraId="3B65CD0A" w14:textId="0B10C4D6" w:rsidR="00574FB7" w:rsidRPr="00947238" w:rsidRDefault="00574FB7" w:rsidP="00752F4A">
      <w:pPr>
        <w:pStyle w:val="Heading3"/>
      </w:pPr>
      <w:bookmarkStart w:id="62" w:name="_Toc39068012"/>
      <w:bookmarkStart w:id="63" w:name="_Toc56332569"/>
      <w:r w:rsidRPr="00947238">
        <w:t xml:space="preserve">Minimum Qualifications </w:t>
      </w:r>
      <w:r w:rsidR="00204FDE">
        <w:t xml:space="preserve">and Required Proposal </w:t>
      </w:r>
      <w:r w:rsidR="003E71C9" w:rsidRPr="00947238">
        <w:t xml:space="preserve">Documentation </w:t>
      </w:r>
      <w:r w:rsidRPr="00947238">
        <w:t>(Pass/Fail)</w:t>
      </w:r>
      <w:bookmarkEnd w:id="62"/>
      <w:bookmarkEnd w:id="63"/>
    </w:p>
    <w:p w14:paraId="29A6C945" w14:textId="387664C7" w:rsidR="00FB122C" w:rsidRDefault="00574FB7" w:rsidP="00AB5A34">
      <w:pPr>
        <w:pStyle w:val="BodyText"/>
        <w:spacing w:before="0" w:after="0" w:line="240" w:lineRule="auto"/>
        <w:ind w:firstLine="0"/>
      </w:pPr>
      <w:r w:rsidRPr="00947238">
        <w:t xml:space="preserve">Each proposal will be reviewed for initial determination on whether </w:t>
      </w:r>
      <w:r w:rsidR="00316253">
        <w:t xml:space="preserve">the </w:t>
      </w:r>
      <w:r w:rsidRPr="00947238">
        <w:t xml:space="preserve">Proposer meets </w:t>
      </w:r>
      <w:r w:rsidR="00DF407C" w:rsidRPr="00947238">
        <w:t>the qualifications (“</w:t>
      </w:r>
      <w:r w:rsidR="001531A5" w:rsidRPr="00947238">
        <w:t>Minimum Qualifications</w:t>
      </w:r>
      <w:r w:rsidR="00DF407C" w:rsidRPr="00947238">
        <w:t>”)</w:t>
      </w:r>
      <w:r w:rsidRPr="00947238">
        <w:t xml:space="preserve"> referenced in this </w:t>
      </w:r>
      <w:r w:rsidR="00DF407C" w:rsidRPr="00947238">
        <w:t>s</w:t>
      </w:r>
      <w:r w:rsidRPr="00947238">
        <w:t xml:space="preserve">ection. This screening is </w:t>
      </w:r>
      <w:r w:rsidR="00603B8B" w:rsidRPr="00947238">
        <w:t>a</w:t>
      </w:r>
      <w:r w:rsidRPr="00947238">
        <w:t xml:space="preserve"> pass or fail determination as to whether the </w:t>
      </w:r>
      <w:r w:rsidR="001D357A" w:rsidRPr="00947238">
        <w:t>P</w:t>
      </w:r>
      <w:r w:rsidRPr="00947238">
        <w:t>roposer has met the minimum qualifications</w:t>
      </w:r>
      <w:r w:rsidR="00316253">
        <w:t xml:space="preserve"> and provided all of the required documents</w:t>
      </w:r>
      <w:r w:rsidRPr="00947238">
        <w:t xml:space="preserve">. A proposal that fails to meet the </w:t>
      </w:r>
      <w:r w:rsidR="00316253">
        <w:t xml:space="preserve">minimum qualifications and provide all the required documents </w:t>
      </w:r>
      <w:r w:rsidRPr="00947238">
        <w:t xml:space="preserve">will not be eligible for </w:t>
      </w:r>
      <w:r w:rsidR="001D357A" w:rsidRPr="00947238">
        <w:t xml:space="preserve">further </w:t>
      </w:r>
      <w:r w:rsidRPr="00947238">
        <w:t>consideration in the evaluation process.</w:t>
      </w:r>
      <w:r w:rsidR="00DF407C" w:rsidRPr="00947238">
        <w:t xml:space="preserve"> </w:t>
      </w:r>
      <w:r w:rsidRPr="00947238">
        <w:t xml:space="preserve">The City reserves the right to request clarifications from </w:t>
      </w:r>
      <w:r w:rsidR="00DF407C" w:rsidRPr="00947238">
        <w:t>P</w:t>
      </w:r>
      <w:r w:rsidRPr="00947238">
        <w:t xml:space="preserve">roposers prior to rejecting a </w:t>
      </w:r>
      <w:r w:rsidR="00DF407C" w:rsidRPr="00947238">
        <w:t>P</w:t>
      </w:r>
      <w:r w:rsidRPr="00947238">
        <w:t>roposal for failure to meet</w:t>
      </w:r>
      <w:r w:rsidR="00316253">
        <w:t>ing the minimum qualifications.</w:t>
      </w:r>
      <w:r w:rsidRPr="00947238">
        <w:t xml:space="preserve"> </w:t>
      </w:r>
    </w:p>
    <w:p w14:paraId="558CDB5C" w14:textId="77777777" w:rsidR="00213716" w:rsidRDefault="00213716" w:rsidP="00AB5A34">
      <w:pPr>
        <w:pStyle w:val="BodyText"/>
        <w:spacing w:before="0" w:after="0" w:line="240" w:lineRule="auto"/>
        <w:ind w:firstLine="0"/>
        <w:rPr>
          <w:b/>
          <w:bCs/>
        </w:rPr>
      </w:pPr>
    </w:p>
    <w:p w14:paraId="2145B4ED" w14:textId="7F0E52D7" w:rsidR="00213716" w:rsidRPr="00CB1918" w:rsidRDefault="00FD019B" w:rsidP="00565D76">
      <w:pPr>
        <w:pStyle w:val="BodyText"/>
        <w:numPr>
          <w:ilvl w:val="0"/>
          <w:numId w:val="49"/>
        </w:numPr>
        <w:spacing w:before="0" w:after="0" w:line="240" w:lineRule="auto"/>
      </w:pPr>
      <w:r w:rsidRPr="00FD019B">
        <w:rPr>
          <w:b/>
          <w:bCs/>
        </w:rPr>
        <w:t>Minimum Qualifications</w:t>
      </w:r>
      <w:r w:rsidR="00213716">
        <w:rPr>
          <w:b/>
          <w:bCs/>
        </w:rPr>
        <w:t xml:space="preserve"> of Prime Proposer or Joint Venture Partners</w:t>
      </w:r>
      <w:ins w:id="64" w:author="Taraneh Moayed" w:date="2020-12-01T08:00:00Z">
        <w:r w:rsidR="00CB1918">
          <w:rPr>
            <w:bCs/>
            <w:szCs w:val="24"/>
          </w:rPr>
          <w:t xml:space="preserve">. </w:t>
        </w:r>
      </w:ins>
      <w:r w:rsidR="00213716">
        <w:rPr>
          <w:bCs/>
          <w:szCs w:val="24"/>
        </w:rPr>
        <w:t>The Prime Proposer demonstrates relevant expertise to successfully perform their role and responsibilities in the scope of services described in the RFP.</w:t>
      </w:r>
      <w:r w:rsidR="00CB1918">
        <w:t xml:space="preserve"> </w:t>
      </w:r>
      <w:r w:rsidR="00213716" w:rsidRPr="00CB1918">
        <w:rPr>
          <w:bCs/>
          <w:szCs w:val="24"/>
        </w:rPr>
        <w:t>At minimum, the Prime Proposer must possess the following qualifications:</w:t>
      </w:r>
    </w:p>
    <w:p w14:paraId="0C5C34C6" w14:textId="486151A4" w:rsidR="00213716" w:rsidRDefault="00213716" w:rsidP="00213716">
      <w:pPr>
        <w:pStyle w:val="BodyText"/>
        <w:spacing w:before="0" w:after="0" w:line="240" w:lineRule="auto"/>
        <w:rPr>
          <w:bCs/>
          <w:szCs w:val="24"/>
        </w:rPr>
      </w:pPr>
    </w:p>
    <w:p w14:paraId="72CFCED2" w14:textId="3E301F54" w:rsidR="00213716" w:rsidRDefault="00213716" w:rsidP="00213716">
      <w:pPr>
        <w:pStyle w:val="Heading6"/>
        <w:ind w:left="1440"/>
        <w:rPr>
          <w:b w:val="0"/>
          <w:bCs/>
        </w:rPr>
      </w:pPr>
      <w:r w:rsidRPr="00213716">
        <w:rPr>
          <w:b w:val="0"/>
          <w:bCs/>
        </w:rPr>
        <w:t xml:space="preserve">A minimum of </w:t>
      </w:r>
      <w:r w:rsidR="000A58D6">
        <w:rPr>
          <w:b w:val="0"/>
          <w:bCs/>
        </w:rPr>
        <w:t>three</w:t>
      </w:r>
      <w:r w:rsidRPr="00213716">
        <w:rPr>
          <w:b w:val="0"/>
          <w:bCs/>
        </w:rPr>
        <w:t xml:space="preserve"> years of current experience and expertise with racial equity-specific program design and facilitation, organizational development, staff development and research and evaluation services.</w:t>
      </w:r>
    </w:p>
    <w:p w14:paraId="2F701DF3" w14:textId="374A08B8" w:rsidR="00213716" w:rsidRDefault="00213716" w:rsidP="00213716">
      <w:pPr>
        <w:pStyle w:val="Heading6"/>
        <w:ind w:left="1440"/>
        <w:rPr>
          <w:b w:val="0"/>
          <w:bCs/>
        </w:rPr>
      </w:pPr>
      <w:r>
        <w:rPr>
          <w:b w:val="0"/>
          <w:bCs/>
        </w:rPr>
        <w:t xml:space="preserve">Minimum of </w:t>
      </w:r>
      <w:r w:rsidR="000A58D6">
        <w:rPr>
          <w:b w:val="0"/>
          <w:bCs/>
        </w:rPr>
        <w:t>three</w:t>
      </w:r>
      <w:r>
        <w:rPr>
          <w:b w:val="0"/>
          <w:bCs/>
        </w:rPr>
        <w:t xml:space="preserve"> relevant, verifiable projects in the last </w:t>
      </w:r>
      <w:r w:rsidR="000A58D6">
        <w:rPr>
          <w:b w:val="0"/>
          <w:bCs/>
        </w:rPr>
        <w:t>five</w:t>
      </w:r>
      <w:r>
        <w:rPr>
          <w:b w:val="0"/>
          <w:bCs/>
        </w:rPr>
        <w:t xml:space="preserve"> years.</w:t>
      </w:r>
    </w:p>
    <w:p w14:paraId="3233FAFA" w14:textId="37DBDC46" w:rsidR="00213716" w:rsidRDefault="00213716" w:rsidP="00213716"/>
    <w:p w14:paraId="7BFD14C7" w14:textId="6122EB49" w:rsidR="00213716" w:rsidRPr="00CB1918" w:rsidRDefault="00213716" w:rsidP="00565D76">
      <w:pPr>
        <w:pStyle w:val="BodyText"/>
        <w:numPr>
          <w:ilvl w:val="0"/>
          <w:numId w:val="49"/>
        </w:numPr>
        <w:spacing w:before="0" w:after="0" w:line="240" w:lineRule="auto"/>
      </w:pPr>
      <w:r w:rsidRPr="00213716">
        <w:rPr>
          <w:b/>
          <w:bCs/>
        </w:rPr>
        <w:t>Key or Lead Personnel Qualifications</w:t>
      </w:r>
      <w:r w:rsidR="00CB1918">
        <w:rPr>
          <w:b/>
          <w:bCs/>
        </w:rPr>
        <w:t xml:space="preserve">: </w:t>
      </w:r>
      <w:r>
        <w:t>The following are required qualifications for key or lead personnel, such as Project Manager, to be provided as part of this RFP.</w:t>
      </w:r>
    </w:p>
    <w:p w14:paraId="43899BA2" w14:textId="3E7E3D12" w:rsidR="00213716" w:rsidRDefault="00213716" w:rsidP="00213716">
      <w:pPr>
        <w:rPr>
          <w:b/>
          <w:bCs/>
        </w:rPr>
      </w:pPr>
    </w:p>
    <w:p w14:paraId="01F59F04" w14:textId="13A94370" w:rsidR="00565D76" w:rsidRPr="00213716" w:rsidRDefault="00213716" w:rsidP="00565D76">
      <w:pPr>
        <w:pStyle w:val="ListParagraph"/>
        <w:numPr>
          <w:ilvl w:val="0"/>
          <w:numId w:val="46"/>
        </w:numPr>
        <w:ind w:left="1440"/>
        <w:rPr>
          <w:b/>
          <w:bCs/>
        </w:rPr>
      </w:pPr>
      <w:r>
        <w:t xml:space="preserve">At least </w:t>
      </w:r>
      <w:r w:rsidR="000A58D6">
        <w:t>three</w:t>
      </w:r>
      <w:r>
        <w:t xml:space="preserve"> years of current experience and expertise with racial equity-specific program design and facilitation, organizational development, staff development, and research and evaluation services.</w:t>
      </w:r>
    </w:p>
    <w:p w14:paraId="67E28C40" w14:textId="7CE09885" w:rsidR="00565D76" w:rsidRDefault="00565D76" w:rsidP="00565D76">
      <w:pPr>
        <w:pStyle w:val="ListParagraph"/>
        <w:numPr>
          <w:ilvl w:val="0"/>
          <w:numId w:val="46"/>
        </w:numPr>
        <w:ind w:left="1440"/>
      </w:pPr>
      <w:r>
        <w:t>Experience and knowledge on a minimum of 3 relevant, verifiable projects in the last 5 years on racial equity issues, racial equity-specific program design and facilitation, and how to implement organizational change.</w:t>
      </w:r>
    </w:p>
    <w:p w14:paraId="7E3E0B43" w14:textId="5E953E0E" w:rsidR="00CB1918" w:rsidRPr="00213716" w:rsidRDefault="00CB1918" w:rsidP="00565D76">
      <w:pPr>
        <w:pStyle w:val="ListParagraph"/>
        <w:ind w:left="1440"/>
      </w:pPr>
    </w:p>
    <w:p w14:paraId="1541B5FB" w14:textId="5F8CD316" w:rsidR="00565D76" w:rsidRDefault="007B29BF" w:rsidP="00565D76">
      <w:pPr>
        <w:pStyle w:val="BodyText"/>
        <w:numPr>
          <w:ilvl w:val="0"/>
          <w:numId w:val="49"/>
        </w:numPr>
        <w:spacing w:before="0" w:after="0" w:line="240" w:lineRule="auto"/>
        <w:rPr>
          <w:b/>
        </w:rPr>
      </w:pPr>
      <w:r>
        <w:rPr>
          <w:b/>
        </w:rPr>
        <w:t>Required Proposal Forms</w:t>
      </w:r>
      <w:r w:rsidR="00565D76">
        <w:rPr>
          <w:b/>
        </w:rPr>
        <w:t xml:space="preserve"> </w:t>
      </w:r>
    </w:p>
    <w:p w14:paraId="7E8436A7" w14:textId="49A22DA3" w:rsidR="00137440" w:rsidRDefault="00AB5A34" w:rsidP="00565D76">
      <w:pPr>
        <w:pStyle w:val="BodyText"/>
        <w:spacing w:before="0" w:after="0" w:line="240" w:lineRule="auto"/>
        <w:ind w:left="360" w:firstLine="0"/>
      </w:pPr>
      <w:r w:rsidRPr="00947238">
        <w:t>Propos</w:t>
      </w:r>
      <w:r w:rsidR="00603B8B" w:rsidRPr="00947238">
        <w:t xml:space="preserve">ers must provide </w:t>
      </w:r>
      <w:r w:rsidR="00B83C80">
        <w:t>the</w:t>
      </w:r>
      <w:r w:rsidR="00565D76">
        <w:t xml:space="preserve"> documentation listed below. If the Proposer does not submit all of these documents, then they will be disqualified.</w:t>
      </w:r>
    </w:p>
    <w:p w14:paraId="0AB2175C" w14:textId="77777777" w:rsidR="00565D76" w:rsidRDefault="00565D76" w:rsidP="00565D76">
      <w:pPr>
        <w:pStyle w:val="BodyText"/>
        <w:spacing w:before="0" w:after="0" w:line="240" w:lineRule="auto"/>
        <w:ind w:left="360" w:firstLine="0"/>
      </w:pPr>
    </w:p>
    <w:p w14:paraId="2FCC1BAB" w14:textId="52115B79" w:rsidR="00B83C80" w:rsidRPr="00CB1918" w:rsidRDefault="00B83C80" w:rsidP="00565D76">
      <w:pPr>
        <w:pStyle w:val="ListParagraph"/>
        <w:numPr>
          <w:ilvl w:val="0"/>
          <w:numId w:val="51"/>
        </w:numPr>
      </w:pPr>
      <w:r w:rsidRPr="00CB1918">
        <w:t xml:space="preserve">San Francisco Business Tax Certificate </w:t>
      </w:r>
    </w:p>
    <w:p w14:paraId="444E3DDF" w14:textId="19C6C36F" w:rsidR="00B83C80" w:rsidRPr="00565D76" w:rsidRDefault="00B83C80" w:rsidP="00565D76">
      <w:pPr>
        <w:pStyle w:val="ListParagraph"/>
        <w:numPr>
          <w:ilvl w:val="0"/>
          <w:numId w:val="51"/>
        </w:numPr>
      </w:pPr>
      <w:r w:rsidRPr="00565D76">
        <w:t xml:space="preserve">Attachment 1: Contract Terms marked to show Proposer’s proposed changes </w:t>
      </w:r>
    </w:p>
    <w:p w14:paraId="08A86A2F" w14:textId="7BC42ACA" w:rsidR="00B83C80" w:rsidRPr="00565D76" w:rsidRDefault="00B83C80" w:rsidP="00565D76">
      <w:pPr>
        <w:pStyle w:val="ListParagraph"/>
        <w:numPr>
          <w:ilvl w:val="0"/>
          <w:numId w:val="51"/>
        </w:numPr>
      </w:pPr>
      <w:r w:rsidRPr="00565D76">
        <w:t xml:space="preserve">Attachment 2: Fee Sheet </w:t>
      </w:r>
    </w:p>
    <w:p w14:paraId="3FFE3C34" w14:textId="0092782E" w:rsidR="00B83C80" w:rsidRPr="00947238" w:rsidRDefault="00B83C80" w:rsidP="00565D76">
      <w:pPr>
        <w:pStyle w:val="ListParagraph"/>
        <w:numPr>
          <w:ilvl w:val="0"/>
          <w:numId w:val="51"/>
        </w:numPr>
      </w:pPr>
      <w:r w:rsidRPr="00947238">
        <w:t>Attachment 3: Proposer Questionnaire</w:t>
      </w:r>
    </w:p>
    <w:p w14:paraId="17587A66" w14:textId="7F97C447" w:rsidR="00B83C80" w:rsidRPr="00565D76" w:rsidRDefault="00B83C80" w:rsidP="00565D76">
      <w:pPr>
        <w:pStyle w:val="ListParagraph"/>
        <w:numPr>
          <w:ilvl w:val="0"/>
          <w:numId w:val="51"/>
        </w:numPr>
      </w:pPr>
      <w:r w:rsidRPr="00565D76">
        <w:t>Attachment 4: Proposer Information and References</w:t>
      </w:r>
    </w:p>
    <w:p w14:paraId="385C56EC" w14:textId="249495D3" w:rsidR="00B83C80" w:rsidRPr="00565D76" w:rsidRDefault="00B83C80" w:rsidP="00565D76">
      <w:pPr>
        <w:pStyle w:val="ListParagraph"/>
        <w:numPr>
          <w:ilvl w:val="0"/>
          <w:numId w:val="51"/>
        </w:numPr>
      </w:pPr>
      <w:r w:rsidRPr="00565D76">
        <w:t>Attachment 5: First Source Hiring Form</w:t>
      </w:r>
    </w:p>
    <w:p w14:paraId="497F7A98" w14:textId="050CAA79" w:rsidR="00B83C80" w:rsidRPr="00565D76" w:rsidRDefault="00B83C80" w:rsidP="00565D76">
      <w:pPr>
        <w:pStyle w:val="ListParagraph"/>
        <w:numPr>
          <w:ilvl w:val="0"/>
          <w:numId w:val="51"/>
        </w:numPr>
      </w:pPr>
      <w:r w:rsidRPr="00565D76">
        <w:t>Attachment 6: Health Care Accountability Ordinance &amp; Minimum Compensation Ordinance Forms</w:t>
      </w:r>
    </w:p>
    <w:p w14:paraId="3129D4CB" w14:textId="16439587" w:rsidR="00156D92" w:rsidRDefault="00B83C80" w:rsidP="00565D76">
      <w:pPr>
        <w:pStyle w:val="ListParagraph"/>
        <w:numPr>
          <w:ilvl w:val="0"/>
          <w:numId w:val="51"/>
        </w:numPr>
        <w:rPr>
          <w:bCs/>
          <w:color w:val="000000" w:themeColor="text1"/>
          <w:szCs w:val="24"/>
        </w:rPr>
      </w:pPr>
      <w:r w:rsidRPr="00565D76">
        <w:t>At</w:t>
      </w:r>
      <w:r w:rsidRPr="00B83C80">
        <w:rPr>
          <w:bCs/>
          <w:color w:val="000000" w:themeColor="text1"/>
          <w:szCs w:val="24"/>
        </w:rPr>
        <w:t>tachment 7: Contract Monitoring Division Attachment</w:t>
      </w:r>
      <w:bookmarkStart w:id="65" w:name="_Toc39068013"/>
    </w:p>
    <w:p w14:paraId="39CC2014" w14:textId="77777777" w:rsidR="00B83C80" w:rsidRPr="00B83C80" w:rsidRDefault="00B83C80" w:rsidP="00B83C80">
      <w:pPr>
        <w:pStyle w:val="ListParagraph"/>
        <w:tabs>
          <w:tab w:val="left" w:pos="9356"/>
        </w:tabs>
        <w:rPr>
          <w:bCs/>
          <w:color w:val="000000" w:themeColor="text1"/>
          <w:szCs w:val="24"/>
        </w:rPr>
      </w:pPr>
    </w:p>
    <w:p w14:paraId="29CD31DF" w14:textId="5FC877C1" w:rsidR="006C37C9" w:rsidRPr="00565D76" w:rsidRDefault="002E4585" w:rsidP="00243BA2">
      <w:pPr>
        <w:pStyle w:val="Heading3"/>
        <w:tabs>
          <w:tab w:val="clear" w:pos="9360"/>
          <w:tab w:val="left" w:pos="9356"/>
        </w:tabs>
        <w:rPr>
          <w:color w:val="000000" w:themeColor="text1"/>
        </w:rPr>
      </w:pPr>
      <w:bookmarkStart w:id="66" w:name="_Toc56332570"/>
      <w:r w:rsidRPr="00565D76">
        <w:t xml:space="preserve">Price </w:t>
      </w:r>
      <w:r w:rsidRPr="00565D76">
        <w:rPr>
          <w:color w:val="000000" w:themeColor="text1"/>
        </w:rPr>
        <w:t>Proposal (</w:t>
      </w:r>
      <w:r w:rsidR="00213716" w:rsidRPr="00565D76">
        <w:rPr>
          <w:color w:val="000000" w:themeColor="text1"/>
        </w:rPr>
        <w:t>30</w:t>
      </w:r>
      <w:r w:rsidRPr="00565D76">
        <w:rPr>
          <w:color w:val="000000" w:themeColor="text1"/>
        </w:rPr>
        <w:t xml:space="preserve"> Points)</w:t>
      </w:r>
      <w:bookmarkEnd w:id="66"/>
    </w:p>
    <w:p w14:paraId="28A714BC" w14:textId="01FE2DE3" w:rsidR="00613189" w:rsidRDefault="00565D76" w:rsidP="00565D76">
      <w:pPr>
        <w:pStyle w:val="BodyText"/>
        <w:ind w:left="720" w:firstLine="0"/>
      </w:pPr>
      <w:r>
        <w:t>When evaluating the price proposal, reviewers will allocate the highest score to the proposer with the lowest average hourly rate.</w:t>
      </w:r>
    </w:p>
    <w:p w14:paraId="0F331B22" w14:textId="77777777" w:rsidR="00565D76" w:rsidRPr="00613189" w:rsidRDefault="00565D76" w:rsidP="00565D76">
      <w:pPr>
        <w:pStyle w:val="BodyText"/>
        <w:ind w:left="720" w:firstLine="0"/>
      </w:pPr>
    </w:p>
    <w:p w14:paraId="7186E386" w14:textId="0B737709" w:rsidR="00EF4461" w:rsidRPr="00243BA2" w:rsidRDefault="00BA0B78" w:rsidP="00243BA2">
      <w:pPr>
        <w:pStyle w:val="BodyText"/>
        <w:widowControl w:val="0"/>
        <w:numPr>
          <w:ilvl w:val="0"/>
          <w:numId w:val="22"/>
        </w:numPr>
        <w:tabs>
          <w:tab w:val="left" w:pos="1240"/>
        </w:tabs>
        <w:spacing w:before="0" w:after="0" w:line="240" w:lineRule="auto"/>
        <w:ind w:left="810"/>
        <w:rPr>
          <w:b/>
          <w:szCs w:val="24"/>
        </w:rPr>
      </w:pPr>
      <w:r w:rsidRPr="00243BA2">
        <w:rPr>
          <w:b/>
          <w:szCs w:val="24"/>
        </w:rPr>
        <w:t xml:space="preserve">Price Proposal Format </w:t>
      </w:r>
    </w:p>
    <w:p w14:paraId="7648D3C4" w14:textId="193E118C" w:rsidR="00BA0B78" w:rsidRPr="00EF4461" w:rsidRDefault="00BA0B78" w:rsidP="00204FDE">
      <w:pPr>
        <w:pStyle w:val="BodyText"/>
        <w:widowControl w:val="0"/>
        <w:tabs>
          <w:tab w:val="left" w:pos="1240"/>
        </w:tabs>
        <w:spacing w:before="0" w:after="0" w:line="240" w:lineRule="auto"/>
        <w:ind w:left="810" w:firstLine="0"/>
        <w:rPr>
          <w:szCs w:val="24"/>
        </w:rPr>
      </w:pPr>
      <w:r w:rsidRPr="00EF4461">
        <w:rPr>
          <w:szCs w:val="24"/>
        </w:rPr>
        <w:t>Proposer shall provide a fee proposal in a separate electronic folder that includes the following:</w:t>
      </w:r>
    </w:p>
    <w:p w14:paraId="36F765E9" w14:textId="47FDB655" w:rsidR="00BA0B78" w:rsidRPr="00243BA2" w:rsidRDefault="00952EBA" w:rsidP="002F1C28">
      <w:pPr>
        <w:pStyle w:val="Level3"/>
        <w:numPr>
          <w:ilvl w:val="0"/>
          <w:numId w:val="15"/>
        </w:numPr>
        <w:tabs>
          <w:tab w:val="left" w:pos="9356"/>
        </w:tabs>
        <w:spacing w:line="240" w:lineRule="auto"/>
        <w:rPr>
          <w:szCs w:val="24"/>
        </w:rPr>
      </w:pPr>
      <w:r>
        <w:rPr>
          <w:szCs w:val="24"/>
        </w:rPr>
        <w:t>A cost estimate for each task listed in the Scope of Work</w:t>
      </w:r>
      <w:r w:rsidR="00BA0B78" w:rsidRPr="00243BA2">
        <w:rPr>
          <w:szCs w:val="24"/>
        </w:rPr>
        <w:t>; and</w:t>
      </w:r>
    </w:p>
    <w:p w14:paraId="2D4978BE" w14:textId="01A919E7" w:rsidR="006C37C9" w:rsidRPr="00243BA2" w:rsidRDefault="00BA0B78" w:rsidP="00243BA2">
      <w:pPr>
        <w:pStyle w:val="Level3"/>
        <w:numPr>
          <w:ilvl w:val="0"/>
          <w:numId w:val="15"/>
        </w:numPr>
        <w:tabs>
          <w:tab w:val="left" w:pos="9356"/>
        </w:tabs>
        <w:spacing w:line="240" w:lineRule="auto"/>
        <w:rPr>
          <w:szCs w:val="24"/>
        </w:rPr>
      </w:pPr>
      <w:r w:rsidRPr="00243BA2">
        <w:rPr>
          <w:szCs w:val="24"/>
        </w:rPr>
        <w:t>Hourly rates for all team members. Hourly rates and itemized costs may be used to negotiate changes in the Scope of Work, if necessary</w:t>
      </w:r>
      <w:r w:rsidR="006C37C9" w:rsidRPr="00243BA2">
        <w:rPr>
          <w:szCs w:val="24"/>
        </w:rPr>
        <w:t xml:space="preserve"> </w:t>
      </w:r>
    </w:p>
    <w:p w14:paraId="5CEB1B2C" w14:textId="716262C3" w:rsidR="00AB5A34" w:rsidRPr="00947238" w:rsidRDefault="00D80C6B" w:rsidP="00853A5D">
      <w:pPr>
        <w:pStyle w:val="Heading3"/>
        <w:spacing w:before="100" w:beforeAutospacing="1" w:after="100" w:afterAutospacing="1" w:line="240" w:lineRule="auto"/>
      </w:pPr>
      <w:bookmarkStart w:id="67" w:name="_Toc56332571"/>
      <w:r w:rsidRPr="00947238">
        <w:t xml:space="preserve">Written </w:t>
      </w:r>
      <w:r w:rsidRPr="00213716">
        <w:rPr>
          <w:color w:val="000000" w:themeColor="text1"/>
        </w:rPr>
        <w:t>Proposal</w:t>
      </w:r>
      <w:r w:rsidR="008B19D1" w:rsidRPr="00213716">
        <w:rPr>
          <w:color w:val="000000" w:themeColor="text1"/>
        </w:rPr>
        <w:t xml:space="preserve"> (</w:t>
      </w:r>
      <w:r w:rsidR="00213716" w:rsidRPr="00213716">
        <w:rPr>
          <w:color w:val="000000" w:themeColor="text1"/>
        </w:rPr>
        <w:t>50</w:t>
      </w:r>
      <w:r w:rsidR="00156D92" w:rsidRPr="00213716">
        <w:rPr>
          <w:color w:val="000000" w:themeColor="text1"/>
        </w:rPr>
        <w:t xml:space="preserve"> </w:t>
      </w:r>
      <w:r w:rsidR="00681AAE" w:rsidRPr="00213716">
        <w:rPr>
          <w:color w:val="000000" w:themeColor="text1"/>
        </w:rPr>
        <w:t>P</w:t>
      </w:r>
      <w:r w:rsidR="008B19D1" w:rsidRPr="00213716">
        <w:rPr>
          <w:color w:val="000000" w:themeColor="text1"/>
        </w:rPr>
        <w:t>oints)</w:t>
      </w:r>
      <w:bookmarkEnd w:id="65"/>
      <w:bookmarkEnd w:id="67"/>
    </w:p>
    <w:p w14:paraId="5EC60EBC" w14:textId="47C455B0" w:rsidR="00156D92" w:rsidRPr="00565D76" w:rsidRDefault="00D80C6B" w:rsidP="00BC0CF9">
      <w:pPr>
        <w:pStyle w:val="Level2"/>
        <w:spacing w:before="100" w:beforeAutospacing="1" w:after="100" w:afterAutospacing="1" w:line="240" w:lineRule="auto"/>
        <w:rPr>
          <w:szCs w:val="24"/>
        </w:rPr>
      </w:pPr>
      <w:r w:rsidRPr="00947238">
        <w:rPr>
          <w:szCs w:val="24"/>
        </w:rPr>
        <w:t xml:space="preserve">In addition to </w:t>
      </w:r>
      <w:r w:rsidR="00B65946">
        <w:rPr>
          <w:szCs w:val="24"/>
        </w:rPr>
        <w:t xml:space="preserve">meeting the </w:t>
      </w:r>
      <w:r w:rsidR="00BB7F53" w:rsidRPr="00947238">
        <w:rPr>
          <w:szCs w:val="24"/>
        </w:rPr>
        <w:t>Minimum Qualification</w:t>
      </w:r>
      <w:r w:rsidR="00B65946">
        <w:rPr>
          <w:szCs w:val="24"/>
        </w:rPr>
        <w:t>s</w:t>
      </w:r>
      <w:r w:rsidR="00BB7F53" w:rsidRPr="00947238">
        <w:rPr>
          <w:szCs w:val="24"/>
        </w:rPr>
        <w:t xml:space="preserve">, Proposers </w:t>
      </w:r>
      <w:r w:rsidR="00565D76">
        <w:rPr>
          <w:szCs w:val="24"/>
        </w:rPr>
        <w:t xml:space="preserve">must </w:t>
      </w:r>
      <w:r w:rsidR="006E5E40" w:rsidRPr="00947238">
        <w:rPr>
          <w:szCs w:val="24"/>
        </w:rPr>
        <w:t xml:space="preserve">also </w:t>
      </w:r>
      <w:r w:rsidR="00BB7F53" w:rsidRPr="00947238">
        <w:rPr>
          <w:szCs w:val="24"/>
        </w:rPr>
        <w:t xml:space="preserve">submit a complete </w:t>
      </w:r>
      <w:r w:rsidR="00BB7F53" w:rsidRPr="00565D76">
        <w:rPr>
          <w:szCs w:val="24"/>
        </w:rPr>
        <w:t xml:space="preserve">Proposal </w:t>
      </w:r>
      <w:r w:rsidR="00565D76">
        <w:rPr>
          <w:szCs w:val="24"/>
        </w:rPr>
        <w:t>with</w:t>
      </w:r>
      <w:r w:rsidR="004F1EEC" w:rsidRPr="00565D76">
        <w:rPr>
          <w:szCs w:val="24"/>
        </w:rPr>
        <w:t xml:space="preserve"> the information specified below, in the order outlined below</w:t>
      </w:r>
      <w:r w:rsidR="00565D76">
        <w:rPr>
          <w:szCs w:val="24"/>
        </w:rPr>
        <w:t>.</w:t>
      </w:r>
    </w:p>
    <w:p w14:paraId="6F59EE6B" w14:textId="3596A92D" w:rsidR="00DB5A97" w:rsidRPr="00947238" w:rsidRDefault="00D918F5" w:rsidP="002F1C28">
      <w:pPr>
        <w:pStyle w:val="BodyText"/>
        <w:widowControl w:val="0"/>
        <w:numPr>
          <w:ilvl w:val="0"/>
          <w:numId w:val="23"/>
        </w:numPr>
        <w:tabs>
          <w:tab w:val="left" w:pos="1240"/>
        </w:tabs>
        <w:spacing w:before="0" w:after="0" w:line="240" w:lineRule="auto"/>
        <w:rPr>
          <w:b/>
          <w:szCs w:val="24"/>
        </w:rPr>
      </w:pPr>
      <w:r w:rsidRPr="00947238">
        <w:rPr>
          <w:b/>
          <w:spacing w:val="-1"/>
          <w:szCs w:val="24"/>
        </w:rPr>
        <w:t>Profile</w:t>
      </w:r>
      <w:r w:rsidRPr="00947238">
        <w:rPr>
          <w:b/>
          <w:szCs w:val="24"/>
        </w:rPr>
        <w:t xml:space="preserve"> </w:t>
      </w:r>
      <w:r w:rsidRPr="00947238">
        <w:rPr>
          <w:b/>
          <w:spacing w:val="-1"/>
          <w:szCs w:val="24"/>
        </w:rPr>
        <w:t>on</w:t>
      </w:r>
      <w:r w:rsidRPr="00947238">
        <w:rPr>
          <w:b/>
          <w:szCs w:val="24"/>
        </w:rPr>
        <w:t xml:space="preserve"> </w:t>
      </w:r>
      <w:r w:rsidRPr="00947238">
        <w:rPr>
          <w:b/>
          <w:spacing w:val="-1"/>
          <w:szCs w:val="24"/>
        </w:rPr>
        <w:t>the</w:t>
      </w:r>
      <w:r w:rsidRPr="00947238">
        <w:rPr>
          <w:b/>
          <w:szCs w:val="24"/>
        </w:rPr>
        <w:t xml:space="preserve"> </w:t>
      </w:r>
      <w:r w:rsidRPr="00947238">
        <w:rPr>
          <w:b/>
          <w:spacing w:val="-1"/>
          <w:szCs w:val="24"/>
        </w:rPr>
        <w:t>Proposing</w:t>
      </w:r>
      <w:r w:rsidRPr="00947238">
        <w:rPr>
          <w:b/>
          <w:szCs w:val="24"/>
        </w:rPr>
        <w:t xml:space="preserve"> </w:t>
      </w:r>
      <w:r w:rsidRPr="00213716">
        <w:rPr>
          <w:b/>
          <w:color w:val="000000" w:themeColor="text1"/>
          <w:spacing w:val="-1"/>
          <w:szCs w:val="24"/>
        </w:rPr>
        <w:t>Firm(s) (</w:t>
      </w:r>
      <w:r w:rsidR="00BC0CF9">
        <w:rPr>
          <w:b/>
          <w:color w:val="000000" w:themeColor="text1"/>
        </w:rPr>
        <w:t>5</w:t>
      </w:r>
      <w:r w:rsidR="00213716" w:rsidRPr="00213716">
        <w:rPr>
          <w:b/>
          <w:color w:val="000000" w:themeColor="text1"/>
        </w:rPr>
        <w:t xml:space="preserve"> </w:t>
      </w:r>
      <w:r w:rsidRPr="00213716">
        <w:rPr>
          <w:b/>
          <w:color w:val="000000" w:themeColor="text1"/>
        </w:rPr>
        <w:t>Points</w:t>
      </w:r>
      <w:r w:rsidRPr="00213716">
        <w:rPr>
          <w:b/>
          <w:color w:val="000000" w:themeColor="text1"/>
          <w:spacing w:val="-1"/>
          <w:szCs w:val="24"/>
        </w:rPr>
        <w:t>)</w:t>
      </w:r>
    </w:p>
    <w:p w14:paraId="507155C5" w14:textId="19C4B838" w:rsidR="00D918F5" w:rsidRPr="00DB5A97" w:rsidRDefault="00D918F5" w:rsidP="00204FDE">
      <w:pPr>
        <w:pStyle w:val="BodyText"/>
        <w:widowControl w:val="0"/>
        <w:tabs>
          <w:tab w:val="left" w:pos="1240"/>
        </w:tabs>
        <w:spacing w:before="0" w:after="0" w:line="240" w:lineRule="auto"/>
        <w:ind w:left="820" w:firstLine="0"/>
        <w:rPr>
          <w:rFonts w:eastAsia="Arial"/>
        </w:rPr>
      </w:pPr>
      <w:r w:rsidRPr="00204FDE">
        <w:rPr>
          <w:rFonts w:eastAsia="Arial"/>
          <w:szCs w:val="24"/>
        </w:rPr>
        <w:t>Provide a brief description of the Proposer’s firm size and organization structure.</w:t>
      </w:r>
      <w:r w:rsidR="00DB5A97">
        <w:rPr>
          <w:rFonts w:eastAsia="Arial"/>
          <w:szCs w:val="24"/>
        </w:rPr>
        <w:t xml:space="preserve"> </w:t>
      </w:r>
      <w:r w:rsidR="00DB5A97">
        <w:rPr>
          <w:rFonts w:eastAsia="Arial"/>
        </w:rPr>
        <w:t>Provide any supplementary materials that you feel will help us understand your qualifications for this contract.</w:t>
      </w:r>
    </w:p>
    <w:p w14:paraId="51113B82" w14:textId="77777777" w:rsidR="00D918F5" w:rsidRPr="00947238" w:rsidRDefault="00D918F5" w:rsidP="00D918F5">
      <w:pPr>
        <w:ind w:left="460"/>
        <w:rPr>
          <w:rFonts w:eastAsia="Arial"/>
          <w:szCs w:val="24"/>
        </w:rPr>
      </w:pPr>
    </w:p>
    <w:p w14:paraId="400E9323" w14:textId="78DB81E5" w:rsidR="00AA7189" w:rsidRPr="00947238" w:rsidRDefault="00AA7189" w:rsidP="002F1C28">
      <w:pPr>
        <w:pStyle w:val="BodyText"/>
        <w:widowControl w:val="0"/>
        <w:numPr>
          <w:ilvl w:val="0"/>
          <w:numId w:val="23"/>
        </w:numPr>
        <w:tabs>
          <w:tab w:val="left" w:pos="860"/>
        </w:tabs>
        <w:spacing w:before="0" w:after="0" w:line="240" w:lineRule="auto"/>
        <w:rPr>
          <w:b/>
        </w:rPr>
      </w:pPr>
      <w:r w:rsidRPr="00947238">
        <w:rPr>
          <w:b/>
        </w:rPr>
        <w:t xml:space="preserve">Past </w:t>
      </w:r>
      <w:r w:rsidRPr="00BC0CF9">
        <w:rPr>
          <w:b/>
          <w:color w:val="000000" w:themeColor="text1"/>
        </w:rPr>
        <w:t>Projects (</w:t>
      </w:r>
      <w:r w:rsidR="00BC0CF9">
        <w:rPr>
          <w:b/>
          <w:color w:val="000000" w:themeColor="text1"/>
        </w:rPr>
        <w:t>10</w:t>
      </w:r>
      <w:r w:rsidRPr="00BC0CF9">
        <w:rPr>
          <w:b/>
          <w:color w:val="000000" w:themeColor="text1"/>
        </w:rPr>
        <w:t xml:space="preserve"> Points)</w:t>
      </w:r>
      <w:r w:rsidRPr="00BC0CF9">
        <w:rPr>
          <w:color w:val="000000" w:themeColor="text1"/>
        </w:rPr>
        <w:t xml:space="preserve"> </w:t>
      </w:r>
    </w:p>
    <w:p w14:paraId="15FF3D77" w14:textId="753950B3" w:rsidR="00AA7189" w:rsidRPr="00947238" w:rsidRDefault="00AA7189" w:rsidP="00AA7189">
      <w:pPr>
        <w:pStyle w:val="BodyText"/>
        <w:widowControl w:val="0"/>
        <w:tabs>
          <w:tab w:val="left" w:pos="860"/>
        </w:tabs>
        <w:spacing w:before="0" w:after="0" w:line="240" w:lineRule="auto"/>
        <w:ind w:left="820" w:firstLine="0"/>
        <w:rPr>
          <w:b/>
        </w:rPr>
      </w:pPr>
      <w:r w:rsidRPr="00947238">
        <w:t>Clearly descri</w:t>
      </w:r>
      <w:r w:rsidR="00DF25E8">
        <w:t xml:space="preserve">be at least </w:t>
      </w:r>
      <w:r w:rsidR="000A58D6">
        <w:t>three</w:t>
      </w:r>
      <w:r w:rsidR="00DF25E8">
        <w:t xml:space="preserve"> similar or relevant projects</w:t>
      </w:r>
      <w:r w:rsidRPr="00947238">
        <w:t xml:space="preserve"> your firm has worked </w:t>
      </w:r>
      <w:r w:rsidR="00276A91">
        <w:t xml:space="preserve">on that have been completed in the last </w:t>
      </w:r>
      <w:r w:rsidR="000A58D6">
        <w:t>five</w:t>
      </w:r>
      <w:r w:rsidR="00276A91">
        <w:t xml:space="preserve"> years</w:t>
      </w:r>
      <w:r w:rsidRPr="00947238">
        <w:t xml:space="preserve">. In this description, provide the </w:t>
      </w:r>
      <w:r w:rsidR="00952EBA">
        <w:t>name of the client</w:t>
      </w:r>
      <w:r w:rsidR="005D74CD">
        <w:t>,</w:t>
      </w:r>
      <w:r w:rsidR="00DB5A97">
        <w:t xml:space="preserve"> </w:t>
      </w:r>
      <w:r w:rsidRPr="00947238">
        <w:t xml:space="preserve">the </w:t>
      </w:r>
      <w:r w:rsidR="00952EBA">
        <w:t xml:space="preserve">total </w:t>
      </w:r>
      <w:r w:rsidRPr="00947238">
        <w:t xml:space="preserve">budget, </w:t>
      </w:r>
      <w:r w:rsidR="00952EBA">
        <w:t>period of performance</w:t>
      </w:r>
      <w:r w:rsidRPr="00947238">
        <w:t xml:space="preserve">, and general project summaries. </w:t>
      </w:r>
      <w:r w:rsidR="00DB5A97">
        <w:t>The clients should be able to verify your firm’s past experience and outcomes.</w:t>
      </w:r>
      <w:r w:rsidR="00565D76">
        <w:t xml:space="preserve"> A higher score will be awarded to Proposers with past experience working with municipal governments or similar bureaucracies.</w:t>
      </w:r>
    </w:p>
    <w:p w14:paraId="456AE470" w14:textId="77777777" w:rsidR="00AA7189" w:rsidRPr="00947238" w:rsidRDefault="00AA7189" w:rsidP="00AA7189">
      <w:pPr>
        <w:pStyle w:val="BodyText"/>
        <w:widowControl w:val="0"/>
        <w:tabs>
          <w:tab w:val="left" w:pos="860"/>
        </w:tabs>
        <w:spacing w:before="0" w:after="0" w:line="240" w:lineRule="auto"/>
        <w:ind w:left="820" w:firstLine="0"/>
        <w:rPr>
          <w:b/>
        </w:rPr>
      </w:pPr>
    </w:p>
    <w:p w14:paraId="35AFA661" w14:textId="6C8AA0D1" w:rsidR="00C21451" w:rsidRPr="00947238" w:rsidRDefault="00C21451" w:rsidP="002F1C28">
      <w:pPr>
        <w:pStyle w:val="BodyText"/>
        <w:widowControl w:val="0"/>
        <w:numPr>
          <w:ilvl w:val="0"/>
          <w:numId w:val="23"/>
        </w:numPr>
        <w:tabs>
          <w:tab w:val="left" w:pos="860"/>
        </w:tabs>
        <w:spacing w:before="0" w:after="0" w:line="240" w:lineRule="auto"/>
        <w:rPr>
          <w:b/>
        </w:rPr>
      </w:pPr>
      <w:r w:rsidRPr="00947238">
        <w:rPr>
          <w:b/>
        </w:rPr>
        <w:t xml:space="preserve">Project </w:t>
      </w:r>
      <w:r w:rsidRPr="00BC0CF9">
        <w:rPr>
          <w:b/>
          <w:color w:val="000000" w:themeColor="text1"/>
        </w:rPr>
        <w:t>Team (</w:t>
      </w:r>
      <w:r w:rsidR="00BC0CF9" w:rsidRPr="00BC0CF9">
        <w:rPr>
          <w:b/>
          <w:color w:val="000000" w:themeColor="text1"/>
        </w:rPr>
        <w:t>10</w:t>
      </w:r>
      <w:r w:rsidRPr="00BC0CF9">
        <w:rPr>
          <w:b/>
          <w:color w:val="000000" w:themeColor="text1"/>
        </w:rPr>
        <w:t xml:space="preserve"> Points)</w:t>
      </w:r>
    </w:p>
    <w:p w14:paraId="552B1041" w14:textId="466330F7" w:rsidR="00C21451" w:rsidRPr="00947238" w:rsidRDefault="00C21451" w:rsidP="00565D76">
      <w:pPr>
        <w:spacing w:line="240" w:lineRule="auto"/>
        <w:ind w:left="810"/>
        <w:rPr>
          <w:szCs w:val="24"/>
        </w:rPr>
      </w:pPr>
      <w:r w:rsidRPr="00947238">
        <w:rPr>
          <w:szCs w:val="24"/>
        </w:rPr>
        <w:lastRenderedPageBreak/>
        <w:t>Provide a</w:t>
      </w:r>
      <w:r w:rsidRPr="00947238">
        <w:rPr>
          <w:b/>
          <w:szCs w:val="24"/>
        </w:rPr>
        <w:t xml:space="preserve"> </w:t>
      </w:r>
      <w:r w:rsidRPr="00947238">
        <w:rPr>
          <w:szCs w:val="24"/>
        </w:rPr>
        <w:t xml:space="preserve">detailed description of each </w:t>
      </w:r>
      <w:r w:rsidR="00952EBA">
        <w:rPr>
          <w:szCs w:val="24"/>
        </w:rPr>
        <w:t>t</w:t>
      </w:r>
      <w:r w:rsidRPr="00947238">
        <w:rPr>
          <w:szCs w:val="24"/>
        </w:rPr>
        <w:t>eam member</w:t>
      </w:r>
      <w:r w:rsidR="00952EBA">
        <w:rPr>
          <w:szCs w:val="24"/>
        </w:rPr>
        <w:t xml:space="preserve"> </w:t>
      </w:r>
      <w:r w:rsidR="00EF589E">
        <w:rPr>
          <w:szCs w:val="24"/>
        </w:rPr>
        <w:t>who</w:t>
      </w:r>
      <w:r w:rsidR="00952EBA">
        <w:rPr>
          <w:szCs w:val="24"/>
        </w:rPr>
        <w:t xml:space="preserve"> would work on this project, including their qualifications and relevant experience</w:t>
      </w:r>
      <w:r w:rsidRPr="00947238">
        <w:rPr>
          <w:szCs w:val="24"/>
        </w:rPr>
        <w:t xml:space="preserve">. Descriptions should demonstrate the project team members’ ability to provide </w:t>
      </w:r>
      <w:r w:rsidRPr="00947238">
        <w:t xml:space="preserve">the services requested in this </w:t>
      </w:r>
      <w:r w:rsidR="00B93E2E" w:rsidRPr="00947238">
        <w:t>Solicitation</w:t>
      </w:r>
      <w:r w:rsidR="00276A91">
        <w:t xml:space="preserve"> and other projects they will be working on during the proposed timeline along with percentage of time committed</w:t>
      </w:r>
      <w:r w:rsidRPr="00947238">
        <w:rPr>
          <w:szCs w:val="24"/>
        </w:rPr>
        <w:t>.</w:t>
      </w:r>
      <w:r w:rsidR="00565D76">
        <w:rPr>
          <w:szCs w:val="24"/>
        </w:rPr>
        <w:t xml:space="preserve"> </w:t>
      </w:r>
      <w:r w:rsidR="00565D76" w:rsidRPr="00565D76">
        <w:rPr>
          <w:szCs w:val="24"/>
        </w:rPr>
        <w:t>The team should have clearly demonstrated experience in research and evaluation, staff development, racial equity issues, racial equity-specific program design and facilitation, and how to implement organizational change. A higher score will be given to a team that has an understanding of the social, physical, and economic infrastructure of San Francisco’s low-income neighborhoods and communities.</w:t>
      </w:r>
    </w:p>
    <w:p w14:paraId="7D51DD48" w14:textId="77777777" w:rsidR="00E83F10" w:rsidRPr="001A71FF" w:rsidRDefault="00E83F10" w:rsidP="001A71FF">
      <w:pPr>
        <w:rPr>
          <w:color w:val="000000"/>
          <w:szCs w:val="24"/>
        </w:rPr>
      </w:pPr>
    </w:p>
    <w:p w14:paraId="7C257E39" w14:textId="7E58E4CB" w:rsidR="00EF4461" w:rsidRPr="00947238" w:rsidRDefault="00C21451" w:rsidP="002F1C28">
      <w:pPr>
        <w:pStyle w:val="BodyText"/>
        <w:widowControl w:val="0"/>
        <w:numPr>
          <w:ilvl w:val="0"/>
          <w:numId w:val="23"/>
        </w:numPr>
        <w:tabs>
          <w:tab w:val="left" w:pos="860"/>
        </w:tabs>
        <w:spacing w:before="0" w:after="0" w:line="240" w:lineRule="auto"/>
        <w:rPr>
          <w:b/>
        </w:rPr>
      </w:pPr>
      <w:bookmarkStart w:id="68" w:name="_Toc39068014"/>
      <w:r w:rsidRPr="00947238">
        <w:rPr>
          <w:b/>
        </w:rPr>
        <w:t>Description of</w:t>
      </w:r>
      <w:r w:rsidR="004220AC" w:rsidRPr="00947238">
        <w:rPr>
          <w:b/>
        </w:rPr>
        <w:t xml:space="preserve"> Services </w:t>
      </w:r>
      <w:r w:rsidR="00CC2A30" w:rsidRPr="00BC0CF9">
        <w:rPr>
          <w:b/>
          <w:color w:val="000000" w:themeColor="text1"/>
        </w:rPr>
        <w:t>Requested</w:t>
      </w:r>
      <w:r w:rsidR="004220AC" w:rsidRPr="00BC0CF9">
        <w:rPr>
          <w:b/>
          <w:color w:val="000000" w:themeColor="text1"/>
        </w:rPr>
        <w:t xml:space="preserve"> </w:t>
      </w:r>
      <w:r w:rsidR="00965B1E" w:rsidRPr="00BC0CF9">
        <w:rPr>
          <w:b/>
          <w:color w:val="000000" w:themeColor="text1"/>
        </w:rPr>
        <w:t>(</w:t>
      </w:r>
      <w:r w:rsidR="00BC0CF9" w:rsidRPr="00BC0CF9">
        <w:rPr>
          <w:b/>
          <w:color w:val="000000" w:themeColor="text1"/>
        </w:rPr>
        <w:t>25</w:t>
      </w:r>
      <w:r w:rsidR="00156D92" w:rsidRPr="00BC0CF9">
        <w:rPr>
          <w:b/>
          <w:color w:val="000000" w:themeColor="text1"/>
        </w:rPr>
        <w:t xml:space="preserve"> Points</w:t>
      </w:r>
      <w:r w:rsidR="00965B1E" w:rsidRPr="00BC0CF9">
        <w:rPr>
          <w:b/>
          <w:color w:val="000000" w:themeColor="text1"/>
        </w:rPr>
        <w:t>)</w:t>
      </w:r>
    </w:p>
    <w:p w14:paraId="12DCCCFC" w14:textId="7ADB8355" w:rsidR="00C41674" w:rsidRDefault="00C41674" w:rsidP="00EF4461">
      <w:pPr>
        <w:pStyle w:val="BodyText"/>
        <w:widowControl w:val="0"/>
        <w:tabs>
          <w:tab w:val="left" w:pos="860"/>
        </w:tabs>
        <w:spacing w:before="0" w:after="0" w:line="240" w:lineRule="auto"/>
        <w:ind w:left="820" w:firstLine="0"/>
      </w:pPr>
      <w:r w:rsidRPr="00EF4461">
        <w:rPr>
          <w:szCs w:val="24"/>
        </w:rPr>
        <w:t xml:space="preserve">Proposer shall provide a Proposal consisting of </w:t>
      </w:r>
      <w:r w:rsidRPr="00947238">
        <w:t xml:space="preserve">the full line of services being offered in response to this </w:t>
      </w:r>
      <w:r w:rsidR="00B93E2E" w:rsidRPr="00947238">
        <w:t>Solicitatio</w:t>
      </w:r>
      <w:r w:rsidR="001A71FF">
        <w:t>n.</w:t>
      </w:r>
      <w:r w:rsidR="002118B4" w:rsidRPr="00947238">
        <w:t xml:space="preserve"> </w:t>
      </w:r>
      <w:r w:rsidR="00565D76">
        <w:t>The proposed approach should reflect an understanding of best practices in using racial equity as a key driver in organizational change.</w:t>
      </w:r>
    </w:p>
    <w:p w14:paraId="5D116433" w14:textId="77777777" w:rsidR="00EF4461" w:rsidRPr="00947238" w:rsidRDefault="00EF4461" w:rsidP="00204FDE">
      <w:pPr>
        <w:pStyle w:val="BodyText"/>
        <w:widowControl w:val="0"/>
        <w:tabs>
          <w:tab w:val="left" w:pos="860"/>
        </w:tabs>
        <w:spacing w:before="0" w:after="0" w:line="240" w:lineRule="auto"/>
        <w:ind w:left="820" w:firstLine="0"/>
      </w:pPr>
    </w:p>
    <w:p w14:paraId="30E46B37" w14:textId="7ACF0B99" w:rsidR="006D65DB" w:rsidRPr="00947238" w:rsidRDefault="006D65DB" w:rsidP="00752F4A">
      <w:pPr>
        <w:pStyle w:val="Heading3"/>
      </w:pPr>
      <w:bookmarkStart w:id="69" w:name="_Toc56332572"/>
      <w:r w:rsidRPr="00947238">
        <w:t xml:space="preserve">Oral </w:t>
      </w:r>
      <w:r w:rsidRPr="00BC0CF9">
        <w:rPr>
          <w:color w:val="000000" w:themeColor="text1"/>
        </w:rPr>
        <w:t>Interviews</w:t>
      </w:r>
      <w:r w:rsidR="004C7580" w:rsidRPr="00BC0CF9">
        <w:rPr>
          <w:color w:val="000000" w:themeColor="text1"/>
        </w:rPr>
        <w:t xml:space="preserve"> (</w:t>
      </w:r>
      <w:r w:rsidR="00BC0CF9" w:rsidRPr="00BC0CF9">
        <w:rPr>
          <w:color w:val="000000" w:themeColor="text1"/>
        </w:rPr>
        <w:t xml:space="preserve">20 </w:t>
      </w:r>
      <w:r w:rsidR="00681AAE" w:rsidRPr="00BC0CF9">
        <w:rPr>
          <w:color w:val="000000" w:themeColor="text1"/>
        </w:rPr>
        <w:t>Point</w:t>
      </w:r>
      <w:r w:rsidR="00BC0CF9" w:rsidRPr="00BC0CF9">
        <w:rPr>
          <w:color w:val="000000" w:themeColor="text1"/>
        </w:rPr>
        <w:t>s</w:t>
      </w:r>
      <w:r w:rsidR="00FD3DD6" w:rsidRPr="00BC0CF9">
        <w:rPr>
          <w:color w:val="000000" w:themeColor="text1"/>
        </w:rPr>
        <w:t>)</w:t>
      </w:r>
      <w:bookmarkEnd w:id="68"/>
      <w:bookmarkEnd w:id="69"/>
    </w:p>
    <w:p w14:paraId="4BC2EA4F" w14:textId="79A3A140" w:rsidR="00681AAE" w:rsidRPr="00947238" w:rsidRDefault="00BC0CF9" w:rsidP="00D918F5">
      <w:pPr>
        <w:pStyle w:val="Level2"/>
        <w:autoSpaceDE w:val="0"/>
        <w:autoSpaceDN w:val="0"/>
        <w:adjustRightInd w:val="0"/>
        <w:snapToGrid w:val="0"/>
        <w:spacing w:before="100" w:beforeAutospacing="1" w:after="100" w:afterAutospacing="1" w:line="240" w:lineRule="auto"/>
        <w:rPr>
          <w:rFonts w:eastAsiaTheme="minorHAnsi"/>
          <w:color w:val="000000"/>
          <w:szCs w:val="24"/>
        </w:rPr>
      </w:pPr>
      <w:r>
        <w:rPr>
          <w:rFonts w:eastAsiaTheme="minorHAnsi"/>
          <w:color w:val="000000"/>
          <w:szCs w:val="24"/>
        </w:rPr>
        <w:t>If t</w:t>
      </w:r>
      <w:r w:rsidR="007C519D" w:rsidRPr="00947238">
        <w:rPr>
          <w:rFonts w:eastAsiaTheme="minorHAnsi"/>
          <w:color w:val="000000"/>
          <w:szCs w:val="24"/>
        </w:rPr>
        <w:t xml:space="preserve">he Evaluation Panel </w:t>
      </w:r>
      <w:r w:rsidR="00EF589E">
        <w:rPr>
          <w:rFonts w:eastAsiaTheme="minorHAnsi"/>
          <w:color w:val="000000"/>
          <w:szCs w:val="24"/>
        </w:rPr>
        <w:t>chooses</w:t>
      </w:r>
      <w:r>
        <w:rPr>
          <w:rFonts w:eastAsiaTheme="minorHAnsi"/>
          <w:color w:val="000000"/>
          <w:szCs w:val="24"/>
        </w:rPr>
        <w:t xml:space="preserve"> to further evaluate proposal submissions, they will conduct</w:t>
      </w:r>
      <w:r w:rsidR="007C519D" w:rsidRPr="00947238">
        <w:rPr>
          <w:rFonts w:eastAsiaTheme="minorHAnsi"/>
          <w:color w:val="000000"/>
          <w:szCs w:val="24"/>
        </w:rPr>
        <w:t xml:space="preserve"> oral interviews with </w:t>
      </w:r>
      <w:r w:rsidR="000A58D6">
        <w:rPr>
          <w:rFonts w:eastAsiaTheme="minorHAnsi"/>
          <w:color w:val="000000"/>
          <w:szCs w:val="24"/>
        </w:rPr>
        <w:t>three</w:t>
      </w:r>
      <w:r>
        <w:rPr>
          <w:rFonts w:eastAsiaTheme="minorHAnsi"/>
          <w:color w:val="000000"/>
          <w:szCs w:val="24"/>
        </w:rPr>
        <w:t xml:space="preserve"> </w:t>
      </w:r>
      <w:r w:rsidR="007C519D" w:rsidRPr="00947238">
        <w:rPr>
          <w:rFonts w:eastAsiaTheme="minorHAnsi"/>
          <w:color w:val="000000"/>
          <w:szCs w:val="24"/>
        </w:rPr>
        <w:t xml:space="preserve">Proposers </w:t>
      </w:r>
      <w:r w:rsidR="00681AAE" w:rsidRPr="00947238">
        <w:rPr>
          <w:rFonts w:eastAsiaTheme="minorHAnsi"/>
          <w:color w:val="000000"/>
          <w:szCs w:val="24"/>
        </w:rPr>
        <w:t xml:space="preserve">that </w:t>
      </w:r>
      <w:r w:rsidR="007C519D" w:rsidRPr="00947238">
        <w:rPr>
          <w:rFonts w:eastAsiaTheme="minorHAnsi"/>
          <w:color w:val="000000"/>
          <w:szCs w:val="24"/>
        </w:rPr>
        <w:t xml:space="preserve">have </w:t>
      </w:r>
      <w:r w:rsidR="00681AAE" w:rsidRPr="00947238">
        <w:rPr>
          <w:rFonts w:eastAsiaTheme="minorHAnsi"/>
          <w:color w:val="000000"/>
          <w:szCs w:val="24"/>
        </w:rPr>
        <w:t>met the Minimum Qualifications</w:t>
      </w:r>
      <w:r w:rsidR="00565D76">
        <w:rPr>
          <w:rFonts w:eastAsiaTheme="minorHAnsi"/>
          <w:color w:val="000000"/>
          <w:szCs w:val="24"/>
        </w:rPr>
        <w:t xml:space="preserve"> and </w:t>
      </w:r>
      <w:r w:rsidR="00681AAE" w:rsidRPr="00947238">
        <w:rPr>
          <w:rFonts w:eastAsiaTheme="minorHAnsi"/>
          <w:color w:val="000000"/>
          <w:szCs w:val="24"/>
        </w:rPr>
        <w:t xml:space="preserve">whose Proposals </w:t>
      </w:r>
      <w:r w:rsidR="007C519D" w:rsidRPr="00947238">
        <w:rPr>
          <w:rFonts w:eastAsiaTheme="minorHAnsi"/>
          <w:color w:val="000000"/>
          <w:szCs w:val="24"/>
        </w:rPr>
        <w:t xml:space="preserve">received </w:t>
      </w:r>
      <w:r>
        <w:rPr>
          <w:rFonts w:eastAsiaTheme="minorHAnsi"/>
          <w:color w:val="000000"/>
          <w:szCs w:val="24"/>
        </w:rPr>
        <w:t>the highest scores.</w:t>
      </w:r>
    </w:p>
    <w:p w14:paraId="2268240E" w14:textId="35301C61" w:rsidR="007C519D" w:rsidRPr="00947238" w:rsidRDefault="00681AAE" w:rsidP="00D918F5">
      <w:pPr>
        <w:pStyle w:val="Level2"/>
        <w:autoSpaceDE w:val="0"/>
        <w:autoSpaceDN w:val="0"/>
        <w:adjustRightInd w:val="0"/>
        <w:snapToGrid w:val="0"/>
        <w:spacing w:before="100" w:beforeAutospacing="1" w:after="100" w:afterAutospacing="1" w:line="240" w:lineRule="auto"/>
        <w:rPr>
          <w:rFonts w:eastAsiaTheme="minorHAnsi"/>
          <w:color w:val="000000"/>
          <w:szCs w:val="24"/>
        </w:rPr>
      </w:pPr>
      <w:r w:rsidRPr="00947238">
        <w:rPr>
          <w:rFonts w:eastAsiaTheme="minorHAnsi"/>
          <w:color w:val="000000"/>
          <w:szCs w:val="24"/>
        </w:rPr>
        <w:t xml:space="preserve">Prior to </w:t>
      </w:r>
      <w:r w:rsidR="00EF589E">
        <w:rPr>
          <w:rFonts w:eastAsiaTheme="minorHAnsi"/>
          <w:color w:val="000000"/>
          <w:szCs w:val="24"/>
        </w:rPr>
        <w:t>o</w:t>
      </w:r>
      <w:r w:rsidRPr="00947238">
        <w:rPr>
          <w:rFonts w:eastAsiaTheme="minorHAnsi"/>
          <w:color w:val="000000"/>
          <w:szCs w:val="24"/>
        </w:rPr>
        <w:t>ral interviews, t</w:t>
      </w:r>
      <w:r w:rsidR="007C519D" w:rsidRPr="00947238">
        <w:rPr>
          <w:rFonts w:eastAsiaTheme="minorHAnsi"/>
          <w:color w:val="000000"/>
          <w:szCs w:val="24"/>
        </w:rPr>
        <w:t xml:space="preserve">he City </w:t>
      </w:r>
      <w:r w:rsidRPr="00947238">
        <w:rPr>
          <w:rFonts w:eastAsiaTheme="minorHAnsi"/>
          <w:color w:val="000000"/>
          <w:szCs w:val="24"/>
        </w:rPr>
        <w:t xml:space="preserve">shall </w:t>
      </w:r>
      <w:r w:rsidR="007C519D" w:rsidRPr="00947238">
        <w:rPr>
          <w:rFonts w:eastAsiaTheme="minorHAnsi"/>
          <w:color w:val="000000"/>
          <w:szCs w:val="24"/>
        </w:rPr>
        <w:t>send a</w:t>
      </w:r>
      <w:r w:rsidR="001E1A53">
        <w:rPr>
          <w:rFonts w:eastAsiaTheme="minorHAnsi"/>
          <w:color w:val="000000"/>
          <w:szCs w:val="24"/>
        </w:rPr>
        <w:t>n email</w:t>
      </w:r>
      <w:r w:rsidR="007C519D" w:rsidRPr="00947238">
        <w:rPr>
          <w:rFonts w:eastAsiaTheme="minorHAnsi"/>
          <w:color w:val="000000"/>
          <w:szCs w:val="24"/>
        </w:rPr>
        <w:t xml:space="preserve"> to each invited Proposer regarding the format and general rules of the interview. The City reserves the right to limit participation in the panel interviews to Proposers’ key/lead team members and to exclude, for example, sub-consultants on multiple teams.</w:t>
      </w:r>
    </w:p>
    <w:p w14:paraId="103BF8D7" w14:textId="77777777" w:rsidR="007C519D" w:rsidRPr="00947238" w:rsidRDefault="007C519D" w:rsidP="00D918F5">
      <w:pPr>
        <w:pStyle w:val="Level2"/>
        <w:autoSpaceDE w:val="0"/>
        <w:autoSpaceDN w:val="0"/>
        <w:adjustRightInd w:val="0"/>
        <w:snapToGrid w:val="0"/>
        <w:spacing w:before="100" w:beforeAutospacing="1" w:after="100" w:afterAutospacing="1" w:line="240" w:lineRule="auto"/>
        <w:rPr>
          <w:rFonts w:eastAsiaTheme="minorHAnsi"/>
          <w:color w:val="000000"/>
          <w:szCs w:val="24"/>
        </w:rPr>
      </w:pPr>
      <w:r w:rsidRPr="00947238">
        <w:rPr>
          <w:rFonts w:eastAsiaTheme="minorHAnsi"/>
          <w:color w:val="000000"/>
          <w:szCs w:val="24"/>
        </w:rPr>
        <w:t>The interview evaluation process may include (and be scored based on) a presentation by the Proposer and/or interview questions from the Evaluation Panel. Those questions may include and be related to Proposers’ and key/lead team members’ qualifications, their work approach, project task descriptions, team organization, and any questions which seek to clarify proposal components. Proposers may also be scored on follow-up questions if clarification of Proposer’s responses is necessary.</w:t>
      </w:r>
    </w:p>
    <w:p w14:paraId="67C61C15" w14:textId="33A2110F" w:rsidR="007C519D" w:rsidRPr="00947238" w:rsidRDefault="007C519D" w:rsidP="00D918F5">
      <w:pPr>
        <w:pStyle w:val="Level2"/>
        <w:autoSpaceDE w:val="0"/>
        <w:autoSpaceDN w:val="0"/>
        <w:adjustRightInd w:val="0"/>
        <w:snapToGrid w:val="0"/>
        <w:spacing w:before="100" w:beforeAutospacing="1" w:after="100" w:afterAutospacing="1" w:line="240" w:lineRule="auto"/>
        <w:rPr>
          <w:rFonts w:eastAsiaTheme="minorHAnsi"/>
          <w:color w:val="000000"/>
          <w:szCs w:val="24"/>
        </w:rPr>
      </w:pPr>
      <w:r w:rsidRPr="00947238">
        <w:rPr>
          <w:rFonts w:eastAsiaTheme="minorHAnsi"/>
          <w:color w:val="000000"/>
          <w:szCs w:val="24"/>
        </w:rPr>
        <w:t>The same set of interview questions will be used for all Proposers and shall be presented to Proposers at least one week prior to the date of interview to allow Proposers sufficient time to prepare their responses. The Evaluation Panel may ask follow-up questions if clarification of Proposer’s responses is necessary. The Evaluation Panel will proceed to evaluate each Proposer based on each Proposer’s presentation and responses.</w:t>
      </w:r>
    </w:p>
    <w:p w14:paraId="2F428864" w14:textId="26F69296" w:rsidR="00BC0C9D" w:rsidRPr="00947238" w:rsidRDefault="00AE3BEF" w:rsidP="00BC0C9D">
      <w:pPr>
        <w:pStyle w:val="Heading2"/>
      </w:pPr>
      <w:bookmarkStart w:id="70" w:name="_Toc56332573"/>
      <w:bookmarkStart w:id="71" w:name="_Toc39068015"/>
      <w:r w:rsidRPr="00947238">
        <w:t>Insurance</w:t>
      </w:r>
      <w:r w:rsidR="00382111" w:rsidRPr="00947238">
        <w:t xml:space="preserve"> and Bonds</w:t>
      </w:r>
      <w:bookmarkEnd w:id="70"/>
      <w:r w:rsidRPr="00947238">
        <w:t xml:space="preserve"> </w:t>
      </w:r>
    </w:p>
    <w:p w14:paraId="6532E9D3" w14:textId="5B55893D" w:rsidR="00382111" w:rsidRPr="00947238" w:rsidRDefault="00382111" w:rsidP="00382111">
      <w:pPr>
        <w:pStyle w:val="Heading3"/>
      </w:pPr>
      <w:bookmarkStart w:id="72" w:name="_Toc56332574"/>
      <w:r w:rsidRPr="00947238">
        <w:t>Insurance</w:t>
      </w:r>
      <w:bookmarkEnd w:id="72"/>
    </w:p>
    <w:p w14:paraId="4781C4A9" w14:textId="28F625A2" w:rsidR="001427CD" w:rsidRPr="00947238" w:rsidRDefault="001427CD" w:rsidP="002C057E">
      <w:pPr>
        <w:rPr>
          <w:bCs/>
          <w:szCs w:val="22"/>
        </w:rPr>
      </w:pPr>
      <w:r w:rsidRPr="00947238">
        <w:rPr>
          <w:bCs/>
          <w:szCs w:val="22"/>
        </w:rPr>
        <w:t>Prior to award, the successful bidder or bidders will be required to furnish evidence of insurance as outlined in Attachment 1</w:t>
      </w:r>
      <w:r w:rsidR="005D01CD">
        <w:rPr>
          <w:bCs/>
          <w:szCs w:val="22"/>
        </w:rPr>
        <w:t>.</w:t>
      </w:r>
    </w:p>
    <w:p w14:paraId="0A9AE3E5" w14:textId="0D1092B1" w:rsidR="002C057E" w:rsidRPr="00DA5FEC" w:rsidRDefault="00904557" w:rsidP="00DA5FEC">
      <w:pPr>
        <w:pStyle w:val="Heading3"/>
        <w:tabs>
          <w:tab w:val="clear" w:pos="9360"/>
          <w:tab w:val="left" w:pos="9356"/>
        </w:tabs>
      </w:pPr>
      <w:bookmarkStart w:id="73" w:name="_Toc56332575"/>
      <w:r>
        <w:lastRenderedPageBreak/>
        <w:t>Reserved (</w:t>
      </w:r>
      <w:r w:rsidR="00382111" w:rsidRPr="009974A3">
        <w:t>Performance Bond</w:t>
      </w:r>
      <w:r>
        <w:t>)</w:t>
      </w:r>
      <w:bookmarkEnd w:id="73"/>
    </w:p>
    <w:p w14:paraId="695D6F23" w14:textId="428E5DE2" w:rsidR="00382111" w:rsidRPr="00947238" w:rsidRDefault="00382111" w:rsidP="00717FAD">
      <w:pPr>
        <w:pStyle w:val="Heading3"/>
      </w:pPr>
      <w:bookmarkStart w:id="74" w:name="_Toc56332576"/>
      <w:r w:rsidRPr="00947238">
        <w:t>Failure to Provide Insurance and/or Bonds</w:t>
      </w:r>
      <w:bookmarkEnd w:id="74"/>
    </w:p>
    <w:p w14:paraId="78008B71" w14:textId="07D832EF" w:rsidR="0066602F" w:rsidRPr="00947238" w:rsidRDefault="00382111" w:rsidP="002754D8">
      <w:pPr>
        <w:pStyle w:val="Level3"/>
        <w:numPr>
          <w:ilvl w:val="0"/>
          <w:numId w:val="0"/>
        </w:numPr>
        <w:spacing w:line="240" w:lineRule="auto"/>
        <w:rPr>
          <w:szCs w:val="22"/>
        </w:rPr>
      </w:pPr>
      <w:r w:rsidRPr="00947238">
        <w:rPr>
          <w:szCs w:val="22"/>
        </w:rPr>
        <w:t>Unless otherwise stated, w</w:t>
      </w:r>
      <w:r w:rsidR="001427CD" w:rsidRPr="00947238">
        <w:rPr>
          <w:szCs w:val="22"/>
        </w:rPr>
        <w:t xml:space="preserve">ithin ten business days of the receipt of a notice of award, the </w:t>
      </w:r>
      <w:r w:rsidR="00C46F75" w:rsidRPr="00947238">
        <w:rPr>
          <w:szCs w:val="22"/>
        </w:rPr>
        <w:t>Proposer</w:t>
      </w:r>
      <w:r w:rsidR="001427CD" w:rsidRPr="00947238">
        <w:rPr>
          <w:szCs w:val="22"/>
        </w:rPr>
        <w:t xml:space="preserve"> to whom the contract is awarded shall deliver the required bond documents and/or specified insurance certificates to City. If the </w:t>
      </w:r>
      <w:r w:rsidR="00C46F75" w:rsidRPr="00947238">
        <w:rPr>
          <w:szCs w:val="22"/>
        </w:rPr>
        <w:t>Proposer</w:t>
      </w:r>
      <w:r w:rsidR="001427CD" w:rsidRPr="00947238">
        <w:rPr>
          <w:szCs w:val="22"/>
        </w:rPr>
        <w:t xml:space="preserve"> fails or refuses to furnish the required bond and/or insurance within ten days after receiving notice from </w:t>
      </w:r>
      <w:r w:rsidR="00640977">
        <w:rPr>
          <w:szCs w:val="22"/>
        </w:rPr>
        <w:t>Digital Services</w:t>
      </w:r>
      <w:r w:rsidR="001427CD" w:rsidRPr="00947238">
        <w:rPr>
          <w:szCs w:val="22"/>
        </w:rPr>
        <w:t xml:space="preserve">, </w:t>
      </w:r>
      <w:r w:rsidR="00640977">
        <w:rPr>
          <w:szCs w:val="22"/>
        </w:rPr>
        <w:t>Digital Services</w:t>
      </w:r>
      <w:r w:rsidR="001427CD" w:rsidRPr="00947238">
        <w:rPr>
          <w:szCs w:val="22"/>
        </w:rPr>
        <w:t xml:space="preserve"> may determine that this </w:t>
      </w:r>
      <w:r w:rsidR="00C46F75" w:rsidRPr="00947238">
        <w:rPr>
          <w:szCs w:val="22"/>
        </w:rPr>
        <w:t>Proposer</w:t>
      </w:r>
      <w:r w:rsidR="001427CD" w:rsidRPr="00947238">
        <w:rPr>
          <w:szCs w:val="22"/>
        </w:rPr>
        <w:t xml:space="preserve"> has abandoned its bid. Thereupon the tentative award of said contract to this </w:t>
      </w:r>
      <w:r w:rsidR="00C46F75" w:rsidRPr="00947238">
        <w:rPr>
          <w:szCs w:val="22"/>
        </w:rPr>
        <w:t>Proposer</w:t>
      </w:r>
      <w:r w:rsidR="001427CD" w:rsidRPr="00947238">
        <w:rPr>
          <w:szCs w:val="22"/>
        </w:rPr>
        <w:t xml:space="preserve"> shall be </w:t>
      </w:r>
      <w:r w:rsidR="00640977">
        <w:rPr>
          <w:szCs w:val="22"/>
        </w:rPr>
        <w:t xml:space="preserve">canceled. </w:t>
      </w:r>
    </w:p>
    <w:p w14:paraId="1429E455" w14:textId="77777777" w:rsidR="002754D8" w:rsidRPr="00947238" w:rsidRDefault="002754D8" w:rsidP="002754D8">
      <w:pPr>
        <w:pStyle w:val="Level3"/>
        <w:numPr>
          <w:ilvl w:val="0"/>
          <w:numId w:val="0"/>
        </w:numPr>
        <w:spacing w:line="240" w:lineRule="auto"/>
        <w:rPr>
          <w:szCs w:val="22"/>
        </w:rPr>
      </w:pPr>
    </w:p>
    <w:p w14:paraId="2F9D99F0" w14:textId="2ADB4E7B" w:rsidR="00634207" w:rsidRPr="00947238" w:rsidRDefault="00634207" w:rsidP="00752F4A">
      <w:pPr>
        <w:pStyle w:val="Heading2"/>
      </w:pPr>
      <w:bookmarkStart w:id="75" w:name="_Toc56332577"/>
      <w:r w:rsidRPr="00947238">
        <w:t>Terms and Conditions for Receipt of Proposals</w:t>
      </w:r>
      <w:bookmarkEnd w:id="71"/>
      <w:bookmarkEnd w:id="75"/>
      <w:r w:rsidRPr="00947238">
        <w:t xml:space="preserve"> </w:t>
      </w:r>
    </w:p>
    <w:p w14:paraId="2DE4FAB7" w14:textId="77777777" w:rsidR="002C057E" w:rsidRPr="00947238" w:rsidRDefault="002C057E" w:rsidP="002C057E">
      <w:pPr>
        <w:pStyle w:val="Heading3"/>
        <w:spacing w:line="240" w:lineRule="auto"/>
      </w:pPr>
      <w:bookmarkStart w:id="76" w:name="_Toc39068028"/>
      <w:bookmarkStart w:id="77" w:name="_Toc56332578"/>
      <w:bookmarkStart w:id="78" w:name="_Toc39068016"/>
      <w:r w:rsidRPr="00947238">
        <w:t>Contract Requirements</w:t>
      </w:r>
      <w:bookmarkEnd w:id="76"/>
      <w:bookmarkEnd w:id="77"/>
      <w:r w:rsidRPr="00947238">
        <w:t xml:space="preserve"> </w:t>
      </w:r>
    </w:p>
    <w:p w14:paraId="32C1CEAE" w14:textId="70684D84" w:rsidR="002C057E" w:rsidRPr="00947238" w:rsidRDefault="002C057E" w:rsidP="002C057E">
      <w:pPr>
        <w:pStyle w:val="Level2"/>
        <w:spacing w:line="240" w:lineRule="auto"/>
        <w:rPr>
          <w:u w:val="single"/>
        </w:rPr>
      </w:pPr>
      <w:r w:rsidRPr="00947238">
        <w:t xml:space="preserve">The successful proposer will be required to enter into a contract substantially in the form of the contract attached hereto as Attachment 1, “Contract Terms”. </w:t>
      </w:r>
      <w:r w:rsidRPr="00204FDE">
        <w:t>If Proposer is unable to accept the contract terms substantially in the form presented, Proposer shall include a copy of the contract with its submission clearly marking those section to which it objects and setting forth Proposer’s alternative terms with respect to each such section.</w:t>
      </w:r>
    </w:p>
    <w:p w14:paraId="4C275431" w14:textId="215E4F70" w:rsidR="00AC3D40" w:rsidRPr="00947238" w:rsidRDefault="00BD6532" w:rsidP="00752F4A">
      <w:pPr>
        <w:pStyle w:val="Heading3"/>
      </w:pPr>
      <w:bookmarkStart w:id="79" w:name="_Toc56332579"/>
      <w:r w:rsidRPr="00947238">
        <w:t xml:space="preserve">Solicitation </w:t>
      </w:r>
      <w:r w:rsidR="00AC3D40" w:rsidRPr="00947238">
        <w:t>Errors and Omissions</w:t>
      </w:r>
      <w:bookmarkEnd w:id="79"/>
      <w:r w:rsidR="00AC3D40" w:rsidRPr="00947238">
        <w:t xml:space="preserve"> </w:t>
      </w:r>
      <w:bookmarkEnd w:id="78"/>
    </w:p>
    <w:p w14:paraId="1BD5CAFF" w14:textId="4C97E865" w:rsidR="00AC3D40" w:rsidRPr="00947238" w:rsidRDefault="00AC3D40" w:rsidP="00EE35E5">
      <w:pPr>
        <w:spacing w:after="100" w:afterAutospacing="1" w:line="240" w:lineRule="auto"/>
      </w:pPr>
      <w:r w:rsidRPr="00947238">
        <w:t>Proposers are responsible for reviewing all portions of this</w:t>
      </w:r>
      <w:r w:rsidR="00BD6532" w:rsidRPr="00947238">
        <w:t xml:space="preserve"> </w:t>
      </w:r>
      <w:r w:rsidR="00B93E2E" w:rsidRPr="00947238">
        <w:t>Solicitation</w:t>
      </w:r>
      <w:r w:rsidRPr="00947238">
        <w:t xml:space="preserve">.  Proposers are to promptly notify the </w:t>
      </w:r>
      <w:r w:rsidR="00072FD5" w:rsidRPr="00947238">
        <w:t>City</w:t>
      </w:r>
      <w:r w:rsidRPr="00947238">
        <w:t>, in writing</w:t>
      </w:r>
      <w:r w:rsidR="00885194" w:rsidRPr="00947238">
        <w:t xml:space="preserve"> and </w:t>
      </w:r>
      <w:r w:rsidR="00E173BE" w:rsidRPr="00947238">
        <w:t xml:space="preserve">to the </w:t>
      </w:r>
      <w:r w:rsidR="00B93E2E" w:rsidRPr="00947238">
        <w:t>Solicitation</w:t>
      </w:r>
      <w:r w:rsidR="00BD6532" w:rsidRPr="00947238">
        <w:t xml:space="preserve"> </w:t>
      </w:r>
      <w:r w:rsidR="00E173BE" w:rsidRPr="00947238">
        <w:t xml:space="preserve">contact </w:t>
      </w:r>
      <w:r w:rsidR="007D0CB2" w:rsidRPr="00947238">
        <w:t xml:space="preserve">person </w:t>
      </w:r>
      <w:r w:rsidRPr="00947238">
        <w:t xml:space="preserve">if the </w:t>
      </w:r>
      <w:r w:rsidR="00BD6532" w:rsidRPr="00947238">
        <w:t>P</w:t>
      </w:r>
      <w:r w:rsidRPr="00947238">
        <w:t xml:space="preserve">roposer discovers any ambiguity, discrepancy, omission, or other error in </w:t>
      </w:r>
      <w:r w:rsidR="00BD6532" w:rsidRPr="00947238">
        <w:t xml:space="preserve">the </w:t>
      </w:r>
      <w:r w:rsidR="00B93E2E" w:rsidRPr="00947238">
        <w:t>Solicitation</w:t>
      </w:r>
      <w:r w:rsidRPr="00947238">
        <w:t xml:space="preserve">.  Any such notification should be directed to the </w:t>
      </w:r>
      <w:r w:rsidR="00072FD5" w:rsidRPr="00947238">
        <w:t xml:space="preserve">City </w:t>
      </w:r>
      <w:r w:rsidRPr="00947238">
        <w:t xml:space="preserve">promptly after discovery, but in no event later than </w:t>
      </w:r>
      <w:r w:rsidR="007F02B5" w:rsidRPr="00947238">
        <w:t>the d</w:t>
      </w:r>
      <w:r w:rsidR="00174A71" w:rsidRPr="00947238">
        <w:t>eadline for questions</w:t>
      </w:r>
      <w:r w:rsidRPr="00947238">
        <w:t>.  Modifications and clarifications will be made by addenda as provided below.</w:t>
      </w:r>
    </w:p>
    <w:p w14:paraId="73D96164" w14:textId="4C699B6B" w:rsidR="00AC3D40" w:rsidRPr="00947238" w:rsidRDefault="00AC3D40" w:rsidP="00752F4A">
      <w:pPr>
        <w:pStyle w:val="Heading3"/>
      </w:pPr>
      <w:bookmarkStart w:id="80" w:name="_Toc39068017"/>
      <w:bookmarkStart w:id="81" w:name="_Toc56332580"/>
      <w:r w:rsidRPr="00947238">
        <w:t xml:space="preserve">Objections to </w:t>
      </w:r>
      <w:r w:rsidR="00BD6532" w:rsidRPr="00947238">
        <w:t xml:space="preserve">Solicitation </w:t>
      </w:r>
      <w:r w:rsidRPr="00947238">
        <w:t>Terms</w:t>
      </w:r>
      <w:bookmarkEnd w:id="80"/>
      <w:bookmarkEnd w:id="81"/>
    </w:p>
    <w:p w14:paraId="757A217A" w14:textId="02EA04ED" w:rsidR="00A86C6F" w:rsidRPr="00947238" w:rsidRDefault="00AC3D40" w:rsidP="00EE35E5">
      <w:pPr>
        <w:spacing w:after="100" w:afterAutospacing="1" w:line="240" w:lineRule="auto"/>
      </w:pPr>
      <w:r w:rsidRPr="00947238">
        <w:t xml:space="preserve">Should a </w:t>
      </w:r>
      <w:r w:rsidR="00BD6532" w:rsidRPr="00947238">
        <w:t>P</w:t>
      </w:r>
      <w:r w:rsidRPr="00947238">
        <w:t xml:space="preserve">roposer object on any ground to any provision or legal requirement set forth in this </w:t>
      </w:r>
      <w:r w:rsidR="00B93E2E" w:rsidRPr="00947238">
        <w:t>Solicitation</w:t>
      </w:r>
      <w:r w:rsidRPr="00947238">
        <w:t xml:space="preserve">, the </w:t>
      </w:r>
      <w:r w:rsidR="00BD6532" w:rsidRPr="00947238">
        <w:t>P</w:t>
      </w:r>
      <w:r w:rsidRPr="00947238">
        <w:t xml:space="preserve">roposer must, </w:t>
      </w:r>
      <w:r w:rsidR="00B5126D" w:rsidRPr="00947238">
        <w:t>no later than the deadline for questions</w:t>
      </w:r>
      <w:r w:rsidR="00D25E6B" w:rsidRPr="00947238">
        <w:t>,</w:t>
      </w:r>
      <w:r w:rsidR="00B5126D" w:rsidRPr="00947238">
        <w:t xml:space="preserve"> </w:t>
      </w:r>
      <w:r w:rsidRPr="00947238">
        <w:t xml:space="preserve">provide written notice to the </w:t>
      </w:r>
      <w:r w:rsidR="00BD6532" w:rsidRPr="00947238">
        <w:t xml:space="preserve"> </w:t>
      </w:r>
      <w:r w:rsidRPr="00947238">
        <w:t xml:space="preserve">setting forth with specificity the grounds for the objection.  The failure of a </w:t>
      </w:r>
      <w:r w:rsidR="00BD6532" w:rsidRPr="00947238">
        <w:t>P</w:t>
      </w:r>
      <w:r w:rsidRPr="00947238">
        <w:t>roposer to object in the manner set forth in this paragraph shall constitute a complete and irrevocable waiver of any such objection.</w:t>
      </w:r>
    </w:p>
    <w:p w14:paraId="696331BD" w14:textId="22A2B7BD" w:rsidR="00AC3D40" w:rsidRPr="00947238" w:rsidRDefault="00BD6532" w:rsidP="00752F4A">
      <w:pPr>
        <w:pStyle w:val="Heading3"/>
      </w:pPr>
      <w:bookmarkStart w:id="82" w:name="_Toc56332581"/>
      <w:bookmarkStart w:id="83" w:name="_Hlk44256855"/>
      <w:r w:rsidRPr="00947238">
        <w:t>Solicitation Addenda</w:t>
      </w:r>
      <w:bookmarkEnd w:id="82"/>
    </w:p>
    <w:bookmarkEnd w:id="83"/>
    <w:p w14:paraId="2BCD05DD" w14:textId="77777777" w:rsidR="00565D76" w:rsidRPr="00565D76" w:rsidRDefault="00AC3D40" w:rsidP="00EE35E5">
      <w:pPr>
        <w:spacing w:after="100" w:afterAutospacing="1" w:line="240" w:lineRule="auto"/>
      </w:pPr>
      <w:r w:rsidRPr="00947238">
        <w:t xml:space="preserve">The </w:t>
      </w:r>
      <w:r w:rsidR="00A15C5B" w:rsidRPr="00947238">
        <w:t xml:space="preserve">City </w:t>
      </w:r>
      <w:r w:rsidRPr="00947238">
        <w:t xml:space="preserve">may modify </w:t>
      </w:r>
      <w:r w:rsidR="00BD6532" w:rsidRPr="00947238">
        <w:t xml:space="preserve">this </w:t>
      </w:r>
      <w:r w:rsidR="00B93E2E" w:rsidRPr="00947238">
        <w:t>Solicitation</w:t>
      </w:r>
      <w:r w:rsidRPr="00947238">
        <w:t xml:space="preserve">, prior to the proposal due date, by issuing </w:t>
      </w:r>
      <w:r w:rsidR="00024A0C" w:rsidRPr="00947238">
        <w:t xml:space="preserve">an </w:t>
      </w:r>
      <w:r w:rsidR="004A681A" w:rsidRPr="00947238">
        <w:t>Addendum</w:t>
      </w:r>
      <w:r w:rsidR="00024A0C" w:rsidRPr="00947238">
        <w:t xml:space="preserve"> to </w:t>
      </w:r>
      <w:r w:rsidR="00024A0C" w:rsidRPr="00565D76">
        <w:t xml:space="preserve">the </w:t>
      </w:r>
      <w:r w:rsidR="00B93E2E" w:rsidRPr="00565D76">
        <w:t>Solicitation</w:t>
      </w:r>
      <w:r w:rsidRPr="00565D76">
        <w:t>, which will be posted on</w:t>
      </w:r>
      <w:r w:rsidR="002F7ECD" w:rsidRPr="00565D76">
        <w:t xml:space="preserve"> </w:t>
      </w:r>
      <w:hyperlink r:id="rId38" w:history="1">
        <w:r w:rsidR="002F7ECD" w:rsidRPr="00565D76">
          <w:rPr>
            <w:rStyle w:val="Hyperlink"/>
            <w:szCs w:val="24"/>
          </w:rPr>
          <w:t>digitalservices.sfgov.org/</w:t>
        </w:r>
        <w:proofErr w:type="spellStart"/>
        <w:r w:rsidR="002F7ECD" w:rsidRPr="00565D76">
          <w:rPr>
            <w:rStyle w:val="Hyperlink"/>
            <w:szCs w:val="24"/>
          </w:rPr>
          <w:t>rfp</w:t>
        </w:r>
        <w:proofErr w:type="spellEnd"/>
      </w:hyperlink>
      <w:r w:rsidR="00A327E9" w:rsidRPr="00565D76">
        <w:t>.</w:t>
      </w:r>
    </w:p>
    <w:p w14:paraId="02CC0F10" w14:textId="4AD47AEF" w:rsidR="00565D76" w:rsidRPr="00565D76" w:rsidRDefault="008E7C51" w:rsidP="00EE35E5">
      <w:pPr>
        <w:spacing w:after="100" w:afterAutospacing="1" w:line="240" w:lineRule="auto"/>
      </w:pPr>
      <w:r w:rsidRPr="00565D76">
        <w:t xml:space="preserve">Every Addendum will create a new version of the Sourcing Event and </w:t>
      </w:r>
      <w:r w:rsidR="00C46F75" w:rsidRPr="00565D76">
        <w:t>Proposer</w:t>
      </w:r>
      <w:r w:rsidRPr="00565D76">
        <w:t xml:space="preserve">s must monitor the event for new versions. </w:t>
      </w:r>
      <w:r w:rsidR="00AC3D40" w:rsidRPr="00565D76">
        <w:t xml:space="preserve">The </w:t>
      </w:r>
      <w:r w:rsidR="00BD6532" w:rsidRPr="00565D76">
        <w:t>P</w:t>
      </w:r>
      <w:r w:rsidR="00AC3D40" w:rsidRPr="00565D76">
        <w:t xml:space="preserve">roposer shall be responsible for ensuring that its proposal reflects any and all </w:t>
      </w:r>
      <w:r w:rsidR="00B93E2E" w:rsidRPr="00565D76">
        <w:t>Solicitation</w:t>
      </w:r>
      <w:r w:rsidR="00D57C2D" w:rsidRPr="00565D76">
        <w:t xml:space="preserve"> </w:t>
      </w:r>
      <w:r w:rsidR="004A681A" w:rsidRPr="00565D76">
        <w:t>Addendum(s)</w:t>
      </w:r>
      <w:r w:rsidR="00AC3D40" w:rsidRPr="00565D76">
        <w:t xml:space="preserve"> issued by the </w:t>
      </w:r>
      <w:r w:rsidR="00EB211C" w:rsidRPr="00565D76">
        <w:t xml:space="preserve">City </w:t>
      </w:r>
      <w:r w:rsidR="00AC3D40" w:rsidRPr="00565D76">
        <w:t>prior to the proposal due date regardless of when the proposal is submitted.</w:t>
      </w:r>
    </w:p>
    <w:p w14:paraId="1D781992" w14:textId="59E3F66C" w:rsidR="009519B6" w:rsidRPr="00947238" w:rsidRDefault="00565D76" w:rsidP="00EE35E5">
      <w:pPr>
        <w:spacing w:after="100" w:afterAutospacing="1" w:line="240" w:lineRule="auto"/>
        <w:rPr>
          <w:rStyle w:val="Hyperlink"/>
          <w:b/>
          <w:szCs w:val="24"/>
        </w:rPr>
      </w:pPr>
      <w:r>
        <w:t>T</w:t>
      </w:r>
      <w:r w:rsidR="00AC3D40" w:rsidRPr="00947238">
        <w:t xml:space="preserve">he City recommends that the </w:t>
      </w:r>
      <w:r w:rsidR="00BD6532" w:rsidRPr="00947238">
        <w:t>P</w:t>
      </w:r>
      <w:r w:rsidR="00AC3D40" w:rsidRPr="00947238">
        <w:t xml:space="preserve">roposer consult the website frequently, including shortly before the proposal due date, to determine if the </w:t>
      </w:r>
      <w:r w:rsidR="00BD6532" w:rsidRPr="00947238">
        <w:t>P</w:t>
      </w:r>
      <w:r w:rsidR="00AC3D40" w:rsidRPr="00947238">
        <w:t xml:space="preserve">roposer has downloaded all </w:t>
      </w:r>
      <w:r w:rsidR="00B93E2E" w:rsidRPr="00947238">
        <w:t>Solicitation</w:t>
      </w:r>
      <w:r w:rsidR="00BD6532" w:rsidRPr="00947238">
        <w:t xml:space="preserve"> </w:t>
      </w:r>
      <w:r w:rsidR="004A681A" w:rsidRPr="00947238">
        <w:lastRenderedPageBreak/>
        <w:t>Addendum(s)</w:t>
      </w:r>
      <w:r w:rsidR="00AC3D40" w:rsidRPr="00947238">
        <w:t>.</w:t>
      </w:r>
      <w:r w:rsidR="009519B6" w:rsidRPr="00947238">
        <w:t xml:space="preserve"> It is the responsibility of the </w:t>
      </w:r>
      <w:r w:rsidR="00BD6532" w:rsidRPr="00947238">
        <w:t>P</w:t>
      </w:r>
      <w:r w:rsidR="009519B6" w:rsidRPr="00947238">
        <w:t>roposer to check for any Addendum, Questions and Answers</w:t>
      </w:r>
      <w:r w:rsidR="00EB211C" w:rsidRPr="00947238">
        <w:t xml:space="preserve"> documents</w:t>
      </w:r>
      <w:r w:rsidR="009519B6" w:rsidRPr="00947238">
        <w:t xml:space="preserve">, and updates, which </w:t>
      </w:r>
      <w:r w:rsidR="00EE11CA" w:rsidRPr="00947238">
        <w:t xml:space="preserve">may </w:t>
      </w:r>
      <w:r w:rsidR="009519B6" w:rsidRPr="00947238">
        <w:t>be posted</w:t>
      </w:r>
      <w:r w:rsidR="00EB211C" w:rsidRPr="00947238">
        <w:t xml:space="preserve"> to the subject </w:t>
      </w:r>
      <w:r w:rsidR="00B93E2E" w:rsidRPr="00947238">
        <w:t>Solicitation</w:t>
      </w:r>
      <w:r w:rsidR="00EE11CA" w:rsidRPr="00947238">
        <w:t>.</w:t>
      </w:r>
    </w:p>
    <w:p w14:paraId="2379BDD3" w14:textId="1AC47E77" w:rsidR="00AC3D40" w:rsidRPr="00947238" w:rsidRDefault="00AC3D40" w:rsidP="00752F4A">
      <w:pPr>
        <w:pStyle w:val="Heading3"/>
      </w:pPr>
      <w:bookmarkStart w:id="84" w:name="_Toc39068019"/>
      <w:bookmarkStart w:id="85" w:name="_Toc56332582"/>
      <w:r w:rsidRPr="00947238">
        <w:t>Term of Proposal</w:t>
      </w:r>
      <w:bookmarkEnd w:id="84"/>
      <w:bookmarkEnd w:id="85"/>
    </w:p>
    <w:p w14:paraId="1073FB95" w14:textId="6217599C" w:rsidR="00AC3D40" w:rsidRPr="00947238" w:rsidRDefault="00AC3D40" w:rsidP="00EE35E5">
      <w:pPr>
        <w:pStyle w:val="BodyText"/>
        <w:spacing w:before="0" w:after="0" w:line="240" w:lineRule="auto"/>
        <w:ind w:firstLine="0"/>
      </w:pPr>
      <w:r w:rsidRPr="00947238">
        <w:t xml:space="preserve">Submission of a proposal signifies that the proposed </w:t>
      </w:r>
      <w:r w:rsidR="00CC7E4C" w:rsidRPr="00947238">
        <w:t xml:space="preserve">products, </w:t>
      </w:r>
      <w:r w:rsidRPr="00947238">
        <w:t xml:space="preserve">services and prices are valid for </w:t>
      </w:r>
      <w:r w:rsidR="000A7928" w:rsidRPr="00947238">
        <w:t>180</w:t>
      </w:r>
      <w:r w:rsidR="009E1415" w:rsidRPr="00947238">
        <w:t xml:space="preserve"> </w:t>
      </w:r>
      <w:r w:rsidRPr="00947238">
        <w:t>calendar days from the proposal due date and that the quoted prices are genuine and not the result of collusion or any other anti-competitive activity.</w:t>
      </w:r>
      <w:r w:rsidR="006A5AE1" w:rsidRPr="00947238">
        <w:t xml:space="preserve"> At Proposer’s election, the proposal may remain valid beyond the </w:t>
      </w:r>
      <w:r w:rsidR="000A7928" w:rsidRPr="00947238">
        <w:t>180</w:t>
      </w:r>
      <w:r w:rsidR="009742AD" w:rsidRPr="00947238">
        <w:t>-day</w:t>
      </w:r>
      <w:r w:rsidR="006A5AE1" w:rsidRPr="00947238">
        <w:t xml:space="preserve"> period in the circum</w:t>
      </w:r>
      <w:r w:rsidR="005D289A" w:rsidRPr="00947238">
        <w:t>st</w:t>
      </w:r>
      <w:r w:rsidR="006A5AE1" w:rsidRPr="00947238">
        <w:t xml:space="preserve">ance of extended negotiations. </w:t>
      </w:r>
    </w:p>
    <w:p w14:paraId="4C8731E2" w14:textId="63181ED7" w:rsidR="00AC3D40" w:rsidRPr="00947238" w:rsidRDefault="00AC3D40" w:rsidP="00752F4A">
      <w:pPr>
        <w:pStyle w:val="Heading3"/>
      </w:pPr>
      <w:bookmarkStart w:id="86" w:name="_Toc39068020"/>
      <w:bookmarkStart w:id="87" w:name="_Toc56332583"/>
      <w:r w:rsidRPr="00947238">
        <w:t>Revision of Proposal</w:t>
      </w:r>
      <w:bookmarkEnd w:id="86"/>
      <w:bookmarkEnd w:id="87"/>
    </w:p>
    <w:p w14:paraId="609FCC76" w14:textId="39A05EAC" w:rsidR="00AC3D40" w:rsidRPr="00947238" w:rsidRDefault="00AC3D40" w:rsidP="00EE35E5">
      <w:pPr>
        <w:pStyle w:val="BodyText"/>
        <w:spacing w:before="0" w:after="0" w:line="240" w:lineRule="auto"/>
        <w:ind w:firstLine="0"/>
      </w:pPr>
      <w:r w:rsidRPr="00947238">
        <w:t xml:space="preserve">A proposer may revise a proposal at any time before the deadline for submission of proposals.  The </w:t>
      </w:r>
      <w:r w:rsidR="00BD6532" w:rsidRPr="00947238">
        <w:t>P</w:t>
      </w:r>
      <w:r w:rsidRPr="00947238">
        <w:t>roposer must submit the revised proposal in the same manner as the original.  A revised proposal must be received on or before</w:t>
      </w:r>
      <w:r w:rsidR="00A45E41" w:rsidRPr="00947238">
        <w:t xml:space="preserve"> </w:t>
      </w:r>
      <w:r w:rsidRPr="00947238">
        <w:t>the proposal due date</w:t>
      </w:r>
      <w:r w:rsidR="006617F3" w:rsidRPr="00947238">
        <w:t xml:space="preserve"> and time</w:t>
      </w:r>
      <w:r w:rsidR="00450AAC" w:rsidRPr="00947238">
        <w:t>.</w:t>
      </w:r>
      <w:r w:rsidR="00D57C2D" w:rsidRPr="00947238">
        <w:t xml:space="preserve"> </w:t>
      </w:r>
      <w:r w:rsidR="00565D76">
        <w:t xml:space="preserve">The City will not extend the proposal deadline for any Proposer in response to </w:t>
      </w:r>
      <w:r w:rsidRPr="00947238">
        <w:t>a statement of intent to submit a revised proposal, or commencement of a revision process.</w:t>
      </w:r>
      <w:r w:rsidR="00843FDF" w:rsidRPr="00947238">
        <w:t xml:space="preserve"> </w:t>
      </w:r>
    </w:p>
    <w:p w14:paraId="6D73A800" w14:textId="210F66EC" w:rsidR="00AC3D40" w:rsidRPr="00947238" w:rsidRDefault="00AC3D40" w:rsidP="00FE0B10">
      <w:pPr>
        <w:pStyle w:val="BodyText"/>
        <w:spacing w:before="100" w:beforeAutospacing="1" w:after="100" w:afterAutospacing="1" w:line="240" w:lineRule="auto"/>
        <w:ind w:firstLine="0"/>
      </w:pPr>
      <w:r w:rsidRPr="00947238">
        <w:t xml:space="preserve">At any time during the proposal evaluation process, the </w:t>
      </w:r>
      <w:r w:rsidR="007604D3" w:rsidRPr="00947238">
        <w:t xml:space="preserve">City </w:t>
      </w:r>
      <w:r w:rsidRPr="00947238">
        <w:t xml:space="preserve">may require a </w:t>
      </w:r>
      <w:r w:rsidR="00BD6532" w:rsidRPr="00947238">
        <w:t>P</w:t>
      </w:r>
      <w:r w:rsidRPr="00947238">
        <w:t xml:space="preserve">roposer to provide oral or written clarification of its proposal. The </w:t>
      </w:r>
      <w:r w:rsidR="007604D3" w:rsidRPr="00947238">
        <w:t xml:space="preserve">City </w:t>
      </w:r>
      <w:r w:rsidRPr="00947238">
        <w:t>reserves the right to make an award without further clarifications of proposals received.</w:t>
      </w:r>
    </w:p>
    <w:p w14:paraId="0900FFBD" w14:textId="5EB105D5" w:rsidR="00AC3D40" w:rsidRPr="00947238" w:rsidRDefault="00AC3D40" w:rsidP="00FE0B10">
      <w:pPr>
        <w:pStyle w:val="Heading3"/>
        <w:spacing w:line="240" w:lineRule="auto"/>
      </w:pPr>
      <w:bookmarkStart w:id="88" w:name="_Toc39068021"/>
      <w:bookmarkStart w:id="89" w:name="_Toc56332584"/>
      <w:r w:rsidRPr="00947238">
        <w:t>Errors and Omissions in Proposal</w:t>
      </w:r>
      <w:bookmarkEnd w:id="88"/>
      <w:bookmarkEnd w:id="89"/>
    </w:p>
    <w:p w14:paraId="065FB354" w14:textId="778303D6" w:rsidR="00AC3D40" w:rsidRPr="00947238" w:rsidRDefault="00AC3D40" w:rsidP="00EE35E5">
      <w:pPr>
        <w:pStyle w:val="BodyText"/>
        <w:spacing w:before="0" w:after="0" w:line="240" w:lineRule="auto"/>
        <w:ind w:firstLine="0"/>
      </w:pPr>
      <w:r w:rsidRPr="00947238">
        <w:t xml:space="preserve">Failure by the </w:t>
      </w:r>
      <w:r w:rsidR="002C34EF" w:rsidRPr="00947238">
        <w:t xml:space="preserve">City </w:t>
      </w:r>
      <w:r w:rsidRPr="00947238">
        <w:t xml:space="preserve">to object to an error, omission, or deviation in the proposal will in no way modify the </w:t>
      </w:r>
      <w:r w:rsidR="00B93E2E" w:rsidRPr="00947238">
        <w:t>Solicitation</w:t>
      </w:r>
      <w:r w:rsidRPr="00947238">
        <w:t xml:space="preserve"> or excuse the </w:t>
      </w:r>
      <w:r w:rsidR="00BD6532" w:rsidRPr="00947238">
        <w:t>P</w:t>
      </w:r>
      <w:r w:rsidR="002C34EF" w:rsidRPr="00947238">
        <w:t xml:space="preserve">roposer </w:t>
      </w:r>
      <w:r w:rsidRPr="00947238">
        <w:t>from full compliance with the specifications of th</w:t>
      </w:r>
      <w:r w:rsidR="00BD6532" w:rsidRPr="00947238">
        <w:t>is</w:t>
      </w:r>
      <w:r w:rsidRPr="00947238">
        <w:t xml:space="preserve"> </w:t>
      </w:r>
      <w:r w:rsidR="00B93E2E" w:rsidRPr="00947238">
        <w:t>Solicitation</w:t>
      </w:r>
      <w:r w:rsidRPr="00947238">
        <w:t xml:space="preserve"> or any contract awarded pursuant to th</w:t>
      </w:r>
      <w:r w:rsidR="00BD6532" w:rsidRPr="00947238">
        <w:t>is</w:t>
      </w:r>
      <w:r w:rsidRPr="00947238">
        <w:t xml:space="preserve"> </w:t>
      </w:r>
      <w:r w:rsidR="00B93E2E" w:rsidRPr="00947238">
        <w:t>Solicitation</w:t>
      </w:r>
      <w:r w:rsidRPr="00947238">
        <w:t>.</w:t>
      </w:r>
    </w:p>
    <w:p w14:paraId="206F63CD" w14:textId="392D0D8F" w:rsidR="004857E8" w:rsidRPr="00947238" w:rsidRDefault="00AC3D40" w:rsidP="00FE0B10">
      <w:pPr>
        <w:pStyle w:val="Heading3"/>
        <w:spacing w:line="240" w:lineRule="auto"/>
      </w:pPr>
      <w:bookmarkStart w:id="90" w:name="_Toc39068022"/>
      <w:bookmarkStart w:id="91" w:name="_Toc56332585"/>
      <w:r w:rsidRPr="00947238">
        <w:t>Financial Responsibility</w:t>
      </w:r>
      <w:bookmarkEnd w:id="90"/>
      <w:bookmarkEnd w:id="91"/>
    </w:p>
    <w:p w14:paraId="6C54717B" w14:textId="4A0C3E03" w:rsidR="00AC3D40" w:rsidRPr="00947238" w:rsidRDefault="00AC3D40" w:rsidP="00EE35E5">
      <w:pPr>
        <w:pStyle w:val="BodyText"/>
        <w:spacing w:before="0" w:after="0" w:line="240" w:lineRule="auto"/>
        <w:ind w:firstLine="0"/>
      </w:pPr>
      <w:r w:rsidRPr="00947238">
        <w:t xml:space="preserve">The City accepts no financial responsibility for any costs incurred by </w:t>
      </w:r>
      <w:r w:rsidR="00BD6532" w:rsidRPr="00947238">
        <w:t>a Proposer</w:t>
      </w:r>
      <w:r w:rsidRPr="00947238">
        <w:t xml:space="preserve"> in responding to this </w:t>
      </w:r>
      <w:r w:rsidR="00B93E2E" w:rsidRPr="00947238">
        <w:t>Solicitation</w:t>
      </w:r>
      <w:r w:rsidRPr="00947238">
        <w:t xml:space="preserve">. </w:t>
      </w:r>
      <w:r w:rsidR="00BD6532" w:rsidRPr="00947238">
        <w:t>Proposers’ s</w:t>
      </w:r>
      <w:r w:rsidRPr="00947238">
        <w:t xml:space="preserve">ubmissions </w:t>
      </w:r>
      <w:r w:rsidR="008E0946" w:rsidRPr="00947238">
        <w:t xml:space="preserve">to </w:t>
      </w:r>
      <w:r w:rsidRPr="00947238">
        <w:t>th</w:t>
      </w:r>
      <w:r w:rsidR="00BD6532" w:rsidRPr="00947238">
        <w:t>is</w:t>
      </w:r>
      <w:r w:rsidRPr="00947238">
        <w:t xml:space="preserve"> </w:t>
      </w:r>
      <w:r w:rsidR="00B93E2E" w:rsidRPr="00947238">
        <w:t>Solicitation</w:t>
      </w:r>
      <w:r w:rsidRPr="00947238">
        <w:t xml:space="preserve"> will become the property of the City and may be used by the City in any way deemed appropriate.</w:t>
      </w:r>
    </w:p>
    <w:p w14:paraId="7E927CDB" w14:textId="6BA1A839" w:rsidR="00AC3D40" w:rsidRPr="00947238" w:rsidRDefault="00AC3D40" w:rsidP="00FE0B10">
      <w:pPr>
        <w:pStyle w:val="Heading3"/>
        <w:spacing w:line="240" w:lineRule="auto"/>
      </w:pPr>
      <w:bookmarkStart w:id="92" w:name="_Toc39068023"/>
      <w:bookmarkStart w:id="93" w:name="_Toc56332586"/>
      <w:r w:rsidRPr="00947238">
        <w:t>Proposer’s Obligations under the Campaign Reform Ordinance</w:t>
      </w:r>
      <w:bookmarkEnd w:id="92"/>
      <w:bookmarkEnd w:id="93"/>
    </w:p>
    <w:p w14:paraId="54CCE374" w14:textId="40A9122A" w:rsidR="00AC3D40" w:rsidRPr="00947238" w:rsidRDefault="00AC3D40" w:rsidP="00EE35E5">
      <w:pPr>
        <w:pStyle w:val="BodyText"/>
        <w:spacing w:before="0" w:after="0" w:line="240" w:lineRule="auto"/>
        <w:ind w:firstLine="0"/>
      </w:pPr>
      <w:r w:rsidRPr="00947238">
        <w:t>Proposers must comply with Section 1.126 of the S.F. Campaign and Governmental Conduct Code, which states</w:t>
      </w:r>
      <w:r w:rsidR="00BD6532" w:rsidRPr="00947238">
        <w:t xml:space="preserve"> in pertinent part</w:t>
      </w:r>
      <w:r w:rsidRPr="00947238">
        <w:t>:</w:t>
      </w:r>
    </w:p>
    <w:p w14:paraId="533EC9C2" w14:textId="5D1B35AE" w:rsidR="00AC3D40" w:rsidRPr="00947238" w:rsidRDefault="00BD6532" w:rsidP="00FE0B10">
      <w:pPr>
        <w:pStyle w:val="BodyText"/>
        <w:spacing w:before="100" w:beforeAutospacing="1" w:after="100" w:afterAutospacing="1" w:line="240" w:lineRule="auto"/>
        <w:ind w:firstLine="0"/>
      </w:pPr>
      <w:r w:rsidRPr="00947238">
        <w:rPr>
          <w:i/>
        </w:rPr>
        <w:t>“</w:t>
      </w:r>
      <w:r w:rsidR="00AC3D40" w:rsidRPr="00947238">
        <w:rPr>
          <w:i/>
        </w:rPr>
        <w:t>No person who contracts with the City and County of San Francisco for the rendition of personal services, for the furnishing of any material, supplies or equipment to the City, or for selling any land or building to the City, whenever such transaction would require approval by a City elective officer, or the board on which that City elective officer serves, shall make any contribution to such an officer, or candidates for such an office, or committee controlled by such officer or candidate at any time between commencement of negotiations and the later of either (1) the termination of negotiations for such contract, or (2) three months have elapsed from the date the contract is approved by the City elective officer or the board on which that City elective officer serves</w:t>
      </w:r>
      <w:r w:rsidR="00AC3D40" w:rsidRPr="00947238">
        <w:t>.</w:t>
      </w:r>
      <w:r w:rsidRPr="00947238">
        <w:t>”</w:t>
      </w:r>
    </w:p>
    <w:p w14:paraId="59CE87B3" w14:textId="1345C210" w:rsidR="00316253" w:rsidRDefault="00AC3D40" w:rsidP="00316253">
      <w:pPr>
        <w:pStyle w:val="BodyText"/>
        <w:spacing w:before="100" w:beforeAutospacing="1" w:after="0" w:line="240" w:lineRule="auto"/>
        <w:ind w:firstLine="0"/>
      </w:pPr>
      <w:r w:rsidRPr="00947238">
        <w:lastRenderedPageBreak/>
        <w:t xml:space="preserve">If a </w:t>
      </w:r>
      <w:r w:rsidR="00BD6532" w:rsidRPr="00947238">
        <w:t>P</w:t>
      </w:r>
      <w:r w:rsidRPr="00947238">
        <w:t xml:space="preserve">roposer is negotiating for a contract that must be approved by an elected local officer or the board on which that officer serves, the </w:t>
      </w:r>
      <w:r w:rsidR="00BD6532" w:rsidRPr="00947238">
        <w:t>P</w:t>
      </w:r>
      <w:r w:rsidRPr="00947238">
        <w:t>roposer is prohibited</w:t>
      </w:r>
      <w:r w:rsidR="00BD6532" w:rsidRPr="00947238">
        <w:t xml:space="preserve"> during the negotiation period</w:t>
      </w:r>
      <w:r w:rsidRPr="00947238">
        <w:t xml:space="preserve"> from making contributions to:</w:t>
      </w:r>
    </w:p>
    <w:p w14:paraId="76329F46" w14:textId="77777777" w:rsidR="00316253" w:rsidRPr="00947238" w:rsidRDefault="00316253" w:rsidP="00316253">
      <w:pPr>
        <w:pStyle w:val="BodyText"/>
        <w:spacing w:before="100" w:beforeAutospacing="1" w:after="0" w:line="240" w:lineRule="auto"/>
        <w:ind w:firstLine="0"/>
      </w:pPr>
    </w:p>
    <w:p w14:paraId="601521B5" w14:textId="22E29C2D" w:rsidR="00AC3D40" w:rsidRPr="00947238" w:rsidRDefault="009E39CE" w:rsidP="00530642">
      <w:pPr>
        <w:pStyle w:val="ListParagraph"/>
        <w:numPr>
          <w:ilvl w:val="0"/>
          <w:numId w:val="7"/>
        </w:numPr>
        <w:spacing w:line="240" w:lineRule="auto"/>
      </w:pPr>
      <w:r w:rsidRPr="00947238">
        <w:t xml:space="preserve">The </w:t>
      </w:r>
      <w:r w:rsidR="00AC3D40" w:rsidRPr="00947238">
        <w:t>officer’s re-election campaign</w:t>
      </w:r>
      <w:r w:rsidR="00FE0B10" w:rsidRPr="00947238">
        <w:t>;</w:t>
      </w:r>
    </w:p>
    <w:p w14:paraId="25BB1025" w14:textId="6A8E3067" w:rsidR="00AC3D40" w:rsidRPr="00947238" w:rsidRDefault="009E39CE" w:rsidP="00530642">
      <w:pPr>
        <w:pStyle w:val="ListParagraph"/>
        <w:numPr>
          <w:ilvl w:val="0"/>
          <w:numId w:val="7"/>
        </w:numPr>
        <w:spacing w:line="240" w:lineRule="auto"/>
      </w:pPr>
      <w:r w:rsidRPr="00947238">
        <w:t>A</w:t>
      </w:r>
      <w:r w:rsidR="00AC3D40" w:rsidRPr="00947238">
        <w:t xml:space="preserve"> candidate for that officer’s office</w:t>
      </w:r>
      <w:r w:rsidR="00FE0B10" w:rsidRPr="00947238">
        <w:t>;</w:t>
      </w:r>
    </w:p>
    <w:p w14:paraId="14672ACB" w14:textId="1A6A1D30" w:rsidR="00AC3D40" w:rsidRPr="00947238" w:rsidRDefault="009E39CE" w:rsidP="00530642">
      <w:pPr>
        <w:pStyle w:val="ListParagraph"/>
        <w:numPr>
          <w:ilvl w:val="0"/>
          <w:numId w:val="7"/>
        </w:numPr>
        <w:spacing w:line="240" w:lineRule="auto"/>
      </w:pPr>
      <w:r w:rsidRPr="00947238">
        <w:t>A</w:t>
      </w:r>
      <w:r w:rsidR="00AC3D40" w:rsidRPr="00947238">
        <w:t xml:space="preserve"> committee controlled by the officer or candidate.</w:t>
      </w:r>
    </w:p>
    <w:p w14:paraId="7701996E" w14:textId="6CE84EB7" w:rsidR="00BD6532" w:rsidRPr="00947238" w:rsidRDefault="00AC3D40" w:rsidP="00FE0B10">
      <w:pPr>
        <w:pStyle w:val="BodyText"/>
        <w:spacing w:before="100" w:beforeAutospacing="1" w:after="0" w:line="240" w:lineRule="auto"/>
        <w:ind w:firstLine="0"/>
      </w:pPr>
      <w:r w:rsidRPr="00947238">
        <w:t xml:space="preserve">The negotiation period begins with the first point of contact, either by telephone, in person, or in writing, when a contractor approaches any city officer or employee about a particular contract, or a city officer or employee initiates communication with a potential contractor about a contract.  </w:t>
      </w:r>
      <w:r w:rsidR="00371BCF" w:rsidRPr="00947238">
        <w:t xml:space="preserve">Examples of initial contacts include: (1) a supplier contacts a city officer or employee to promote himself or herself as a candidate for a contract; and (2) a city officer or employee contacts a contractor to propose that the contractor apply for a contract.  </w:t>
      </w:r>
    </w:p>
    <w:p w14:paraId="74C42270" w14:textId="77777777" w:rsidR="00BD6532" w:rsidRPr="00947238" w:rsidRDefault="00AC3D40" w:rsidP="00FE0B10">
      <w:pPr>
        <w:pStyle w:val="BodyText"/>
        <w:spacing w:before="100" w:beforeAutospacing="1" w:after="0" w:line="240" w:lineRule="auto"/>
        <w:ind w:firstLine="0"/>
      </w:pPr>
      <w:r w:rsidRPr="00947238">
        <w:t xml:space="preserve">The negotiation period ends when a contract is awarded or not awarded to </w:t>
      </w:r>
      <w:r w:rsidR="00BD6532" w:rsidRPr="00947238">
        <w:t>a Proposer</w:t>
      </w:r>
      <w:r w:rsidRPr="00947238">
        <w:t xml:space="preserve">. </w:t>
      </w:r>
    </w:p>
    <w:p w14:paraId="10FBA15A" w14:textId="4130EC61" w:rsidR="00371BCF" w:rsidRPr="00947238" w:rsidRDefault="00AC3D40" w:rsidP="00FE0B10">
      <w:pPr>
        <w:pStyle w:val="BodyText"/>
        <w:spacing w:before="100" w:beforeAutospacing="1" w:after="0" w:line="240" w:lineRule="auto"/>
        <w:ind w:firstLine="0"/>
      </w:pPr>
      <w:r w:rsidRPr="00947238">
        <w:t xml:space="preserve">Inquiries for information about a particular contract, requests for documents relating to a </w:t>
      </w:r>
      <w:r w:rsidR="00B93E2E" w:rsidRPr="00947238">
        <w:t>Solicitation</w:t>
      </w:r>
      <w:r w:rsidRPr="00947238">
        <w:t>, and requests to be placed on a mailing list do not constitute negotiations.</w:t>
      </w:r>
      <w:r w:rsidR="00843FDF" w:rsidRPr="00947238">
        <w:t xml:space="preserve"> </w:t>
      </w:r>
    </w:p>
    <w:p w14:paraId="54E16EEF" w14:textId="77AF0910" w:rsidR="00AC3D40" w:rsidRPr="00947238" w:rsidRDefault="00AC3D40" w:rsidP="00FE0B10">
      <w:pPr>
        <w:pStyle w:val="BodyText"/>
        <w:spacing w:before="100" w:beforeAutospacing="1" w:after="0" w:line="240" w:lineRule="auto"/>
        <w:ind w:firstLine="0"/>
      </w:pPr>
      <w:r w:rsidRPr="00947238">
        <w:t>Violation of Section 1.126 may result in the following criminal, civil, or administrative penalties:</w:t>
      </w:r>
    </w:p>
    <w:p w14:paraId="6769A1B6" w14:textId="30A41F82" w:rsidR="00AC3D40" w:rsidRPr="00947238" w:rsidRDefault="00AC3D40" w:rsidP="00530642">
      <w:pPr>
        <w:pStyle w:val="Level3"/>
        <w:numPr>
          <w:ilvl w:val="2"/>
          <w:numId w:val="5"/>
        </w:numPr>
        <w:spacing w:line="240" w:lineRule="auto"/>
      </w:pPr>
      <w:r w:rsidRPr="00947238">
        <w:rPr>
          <w:b/>
        </w:rPr>
        <w:t>Criminal.</w:t>
      </w:r>
      <w:r w:rsidRPr="00947238">
        <w:t xml:space="preserve">  Any person who knowingly or willfully violates </w:t>
      </w:r>
      <w:r w:rsidR="00D25E6B" w:rsidRPr="00947238">
        <w:t>S</w:t>
      </w:r>
      <w:r w:rsidRPr="00947238">
        <w:t>ection 1.126 is subject to a fine of up to $5,000 and a jail term of not more than six months, or both.</w:t>
      </w:r>
    </w:p>
    <w:p w14:paraId="5A6DA99E" w14:textId="3A716C4B" w:rsidR="00AC3D40" w:rsidRPr="00947238" w:rsidRDefault="00AC3D40" w:rsidP="00530642">
      <w:pPr>
        <w:pStyle w:val="Level3"/>
        <w:numPr>
          <w:ilvl w:val="2"/>
          <w:numId w:val="5"/>
        </w:numPr>
        <w:spacing w:line="240" w:lineRule="auto"/>
      </w:pPr>
      <w:r w:rsidRPr="00947238">
        <w:rPr>
          <w:b/>
        </w:rPr>
        <w:t>Civil.</w:t>
      </w:r>
      <w:r w:rsidRPr="00947238">
        <w:t xml:space="preserve"> Any person who intentionally or negligently violates </w:t>
      </w:r>
      <w:r w:rsidR="00D25E6B" w:rsidRPr="00947238">
        <w:t>S</w:t>
      </w:r>
      <w:r w:rsidRPr="00947238">
        <w:t>ection 1.126 may be held liable in a civil action brought by the civil prosecutor for an amount up to $5,000.</w:t>
      </w:r>
    </w:p>
    <w:p w14:paraId="3C10FED2" w14:textId="3B3D9691" w:rsidR="00AC3D40" w:rsidRPr="00947238" w:rsidRDefault="00AC3D40" w:rsidP="00530642">
      <w:pPr>
        <w:pStyle w:val="Level3"/>
        <w:numPr>
          <w:ilvl w:val="2"/>
          <w:numId w:val="5"/>
        </w:numPr>
        <w:spacing w:line="240" w:lineRule="auto"/>
      </w:pPr>
      <w:r w:rsidRPr="00947238">
        <w:rPr>
          <w:b/>
        </w:rPr>
        <w:t>Administrative</w:t>
      </w:r>
      <w:r w:rsidRPr="00947238">
        <w:t xml:space="preserve">.  Any person who intentionally or negligently violates </w:t>
      </w:r>
      <w:r w:rsidR="00D25E6B" w:rsidRPr="00947238">
        <w:t>S</w:t>
      </w:r>
      <w:r w:rsidRPr="00947238">
        <w:t>ection 1.126 may be held liable in an administrative proceeding before the Ethics Commission held pursuant to the Charter for an amount up to $5,000 for each violation.</w:t>
      </w:r>
    </w:p>
    <w:p w14:paraId="730C91C2" w14:textId="13362ADD" w:rsidR="00AC3D40" w:rsidRPr="00947238" w:rsidRDefault="00AC3D40" w:rsidP="00FE0B10">
      <w:pPr>
        <w:pStyle w:val="BodyText"/>
        <w:spacing w:before="100" w:beforeAutospacing="1" w:after="100" w:afterAutospacing="1" w:line="240" w:lineRule="auto"/>
      </w:pPr>
      <w:r w:rsidRPr="00947238">
        <w:t xml:space="preserve">For further information, </w:t>
      </w:r>
      <w:r w:rsidR="00371BCF" w:rsidRPr="00947238">
        <w:t>P</w:t>
      </w:r>
      <w:r w:rsidRPr="00947238">
        <w:t xml:space="preserve">roposers should contact the San Francisco Ethics Commission at (415) </w:t>
      </w:r>
      <w:r w:rsidR="008E0946" w:rsidRPr="00947238">
        <w:t>252-3100</w:t>
      </w:r>
      <w:r w:rsidRPr="00947238">
        <w:t>.</w:t>
      </w:r>
    </w:p>
    <w:p w14:paraId="4440A6A7" w14:textId="3B93B747" w:rsidR="00AC3D40" w:rsidRPr="00947238" w:rsidRDefault="00AC3D40" w:rsidP="00FE0B10">
      <w:pPr>
        <w:pStyle w:val="Heading3"/>
        <w:spacing w:line="240" w:lineRule="auto"/>
      </w:pPr>
      <w:bookmarkStart w:id="94" w:name="_Toc39068024"/>
      <w:bookmarkStart w:id="95" w:name="_Toc56332587"/>
      <w:r w:rsidRPr="00947238">
        <w:t>Public Access to Meetings and Records</w:t>
      </w:r>
      <w:bookmarkEnd w:id="94"/>
      <w:r w:rsidR="00371BCF" w:rsidRPr="00947238">
        <w:t xml:space="preserve"> (Non Profit Entities)</w:t>
      </w:r>
      <w:bookmarkEnd w:id="95"/>
      <w:r w:rsidR="00371BCF" w:rsidRPr="00947238">
        <w:t xml:space="preserve"> </w:t>
      </w:r>
    </w:p>
    <w:p w14:paraId="1D6CBFD7" w14:textId="77777777" w:rsidR="00565D76" w:rsidRDefault="00AC3D40" w:rsidP="00EE35E5">
      <w:pPr>
        <w:pStyle w:val="Level2"/>
        <w:spacing w:line="240" w:lineRule="auto"/>
      </w:pPr>
      <w:r w:rsidRPr="00947238">
        <w:t xml:space="preserve">If a </w:t>
      </w:r>
      <w:r w:rsidR="00371BCF" w:rsidRPr="00947238">
        <w:t>P</w:t>
      </w:r>
      <w:r w:rsidRPr="00947238">
        <w:t xml:space="preserve">roposer is a non-profit entity that receives a cumulative total per year of at least $250,000 in City funds or City-administered funds and is a non-profit organization as defined in Chapter 12L of the S.F. Administrative Code, the </w:t>
      </w:r>
      <w:r w:rsidR="00371BCF" w:rsidRPr="00947238">
        <w:t>P</w:t>
      </w:r>
      <w:r w:rsidRPr="00947238">
        <w:t>roposer must comply with Chapter 12L.</w:t>
      </w:r>
    </w:p>
    <w:p w14:paraId="7F463326" w14:textId="47950E57" w:rsidR="00AC3D40" w:rsidRPr="00947238" w:rsidRDefault="00AC3D40" w:rsidP="00EE35E5">
      <w:pPr>
        <w:pStyle w:val="Level2"/>
        <w:spacing w:line="240" w:lineRule="auto"/>
      </w:pPr>
      <w:r w:rsidRPr="00947238">
        <w:t xml:space="preserve">The </w:t>
      </w:r>
      <w:r w:rsidR="00371BCF" w:rsidRPr="00947238">
        <w:t>P</w:t>
      </w:r>
      <w:r w:rsidRPr="00947238">
        <w:t xml:space="preserve">roposer must include in its proposal (1) a statement describing its efforts to comply with the Chapter 12L provisions regarding public access to </w:t>
      </w:r>
      <w:r w:rsidR="00371BCF" w:rsidRPr="00947238">
        <w:t>P</w:t>
      </w:r>
      <w:r w:rsidRPr="00947238">
        <w:t xml:space="preserve">roposer’s meetings and records, and (2) a summary of all complaints concerning the proposer’s compliance with Chapter 12L that were filed with the City in the last two years and deemed by the City to be substantiated.  The summary shall also describe the disposition of each complaint.  If no such complaints were filed, the </w:t>
      </w:r>
      <w:r w:rsidR="00371BCF" w:rsidRPr="00947238">
        <w:t>P</w:t>
      </w:r>
      <w:r w:rsidRPr="00947238">
        <w:t>roposer shall include a statement to that effect.  Failure to comply with the reporting</w:t>
      </w:r>
      <w:r w:rsidR="00D57C2D" w:rsidRPr="00947238">
        <w:t xml:space="preserve"> </w:t>
      </w:r>
      <w:r w:rsidRPr="00947238">
        <w:t xml:space="preserve">requirements of Chapter 12L or material misrepresentation in proposer’s Chapter 12L </w:t>
      </w:r>
      <w:r w:rsidRPr="00947238">
        <w:lastRenderedPageBreak/>
        <w:t xml:space="preserve">submissions shall be grounds for rejection of the proposal and/or termination of any subsequent Agreement reached on the basis of the proposal.  </w:t>
      </w:r>
      <w:r w:rsidR="00C32574" w:rsidRPr="00947238">
        <w:t xml:space="preserve"> </w:t>
      </w:r>
    </w:p>
    <w:p w14:paraId="43253AE1" w14:textId="30B37A92" w:rsidR="00AC3D40" w:rsidRPr="00947238" w:rsidRDefault="00AC3D40" w:rsidP="00FE0B10">
      <w:pPr>
        <w:pStyle w:val="Heading3"/>
        <w:spacing w:line="240" w:lineRule="auto"/>
      </w:pPr>
      <w:bookmarkStart w:id="96" w:name="_Toc39068025"/>
      <w:bookmarkStart w:id="97" w:name="_Toc56332588"/>
      <w:r w:rsidRPr="00947238">
        <w:t>Reservations of Rights by the City</w:t>
      </w:r>
      <w:bookmarkEnd w:id="96"/>
      <w:bookmarkEnd w:id="97"/>
    </w:p>
    <w:p w14:paraId="0650B02B" w14:textId="63FB8F39" w:rsidR="00AC3D40" w:rsidRPr="00947238" w:rsidRDefault="00AC3D40" w:rsidP="00EE35E5">
      <w:pPr>
        <w:pStyle w:val="Level2"/>
        <w:spacing w:line="240" w:lineRule="auto"/>
      </w:pPr>
      <w:r w:rsidRPr="00947238">
        <w:t xml:space="preserve">The issuance of this </w:t>
      </w:r>
      <w:r w:rsidR="00B93E2E" w:rsidRPr="00947238">
        <w:t>Solicitation</w:t>
      </w:r>
      <w:r w:rsidR="00371BCF" w:rsidRPr="00947238">
        <w:t xml:space="preserve"> </w:t>
      </w:r>
      <w:r w:rsidRPr="00947238">
        <w:t>does not constitute an agreement by the City that any contract will actually be entered into by the City.  The City expressly reserves the right at any time to:</w:t>
      </w:r>
    </w:p>
    <w:p w14:paraId="608320B6" w14:textId="77777777" w:rsidR="00AC3D40" w:rsidRPr="00947238" w:rsidRDefault="00AC3D40" w:rsidP="002F1C28">
      <w:pPr>
        <w:pStyle w:val="Level3"/>
        <w:numPr>
          <w:ilvl w:val="2"/>
          <w:numId w:val="16"/>
        </w:numPr>
        <w:tabs>
          <w:tab w:val="clear" w:pos="1800"/>
        </w:tabs>
        <w:spacing w:line="240" w:lineRule="auto"/>
      </w:pPr>
      <w:r w:rsidRPr="00947238">
        <w:t>Waive or correct any defect or informality in any response, proposal, or proposal procedure;</w:t>
      </w:r>
    </w:p>
    <w:p w14:paraId="218ABDB6" w14:textId="77777777" w:rsidR="00AC3D40" w:rsidRPr="00947238" w:rsidRDefault="00AC3D40" w:rsidP="002F1C28">
      <w:pPr>
        <w:pStyle w:val="Level3"/>
        <w:numPr>
          <w:ilvl w:val="2"/>
          <w:numId w:val="16"/>
        </w:numPr>
        <w:tabs>
          <w:tab w:val="clear" w:pos="1800"/>
        </w:tabs>
        <w:spacing w:line="240" w:lineRule="auto"/>
      </w:pPr>
      <w:r w:rsidRPr="00947238">
        <w:t>Reject any or all proposals;</w:t>
      </w:r>
    </w:p>
    <w:p w14:paraId="629CAF8E" w14:textId="0C985C36" w:rsidR="00AC3D40" w:rsidRPr="00947238" w:rsidRDefault="00AC3D40" w:rsidP="002F1C28">
      <w:pPr>
        <w:pStyle w:val="Level3"/>
        <w:numPr>
          <w:ilvl w:val="2"/>
          <w:numId w:val="16"/>
        </w:numPr>
        <w:tabs>
          <w:tab w:val="clear" w:pos="1800"/>
        </w:tabs>
        <w:spacing w:line="240" w:lineRule="auto"/>
      </w:pPr>
      <w:r w:rsidRPr="00947238">
        <w:t xml:space="preserve">Reissue </w:t>
      </w:r>
      <w:r w:rsidR="00371BCF" w:rsidRPr="00947238">
        <w:t xml:space="preserve">the </w:t>
      </w:r>
      <w:r w:rsidR="00B93E2E" w:rsidRPr="00947238">
        <w:t>Solicitation</w:t>
      </w:r>
      <w:r w:rsidRPr="00947238">
        <w:t>;</w:t>
      </w:r>
    </w:p>
    <w:p w14:paraId="3007BC85" w14:textId="0B4F4544" w:rsidR="00AC3D40" w:rsidRPr="00947238" w:rsidRDefault="00AC3D40" w:rsidP="002F1C28">
      <w:pPr>
        <w:pStyle w:val="Level3"/>
        <w:numPr>
          <w:ilvl w:val="2"/>
          <w:numId w:val="16"/>
        </w:numPr>
        <w:tabs>
          <w:tab w:val="clear" w:pos="1800"/>
        </w:tabs>
        <w:spacing w:line="240" w:lineRule="auto"/>
      </w:pPr>
      <w:r w:rsidRPr="00947238">
        <w:t xml:space="preserve">Prior to submission deadline for proposals, modify all or any portion of the selection procedures, including deadlines for accepting responses, the specifications or requirements for any materials, equipment or services to be provided under this </w:t>
      </w:r>
      <w:r w:rsidR="00B93E2E" w:rsidRPr="00947238">
        <w:t>Solicitation</w:t>
      </w:r>
      <w:r w:rsidRPr="00947238">
        <w:t xml:space="preserve">, or the requirements for contents or format of the proposals; </w:t>
      </w:r>
    </w:p>
    <w:p w14:paraId="33D7FD4E" w14:textId="39BB5F46" w:rsidR="00AC3D40" w:rsidRPr="00947238" w:rsidRDefault="00AC3D40" w:rsidP="002F1C28">
      <w:pPr>
        <w:pStyle w:val="Level3"/>
        <w:numPr>
          <w:ilvl w:val="2"/>
          <w:numId w:val="16"/>
        </w:numPr>
        <w:tabs>
          <w:tab w:val="clear" w:pos="1800"/>
        </w:tabs>
        <w:spacing w:line="240" w:lineRule="auto"/>
      </w:pPr>
      <w:r w:rsidRPr="00947238">
        <w:t xml:space="preserve">Procure any materials, equipment or services specified in </w:t>
      </w:r>
      <w:r w:rsidR="00371BCF" w:rsidRPr="00947238">
        <w:t xml:space="preserve">this </w:t>
      </w:r>
      <w:r w:rsidR="00B93E2E" w:rsidRPr="00947238">
        <w:t>Solicitation</w:t>
      </w:r>
      <w:r w:rsidR="00371BCF" w:rsidRPr="00947238">
        <w:t xml:space="preserve"> </w:t>
      </w:r>
      <w:r w:rsidRPr="00947238">
        <w:t>by any other means; or</w:t>
      </w:r>
    </w:p>
    <w:p w14:paraId="001D5BA7" w14:textId="77777777" w:rsidR="00040E08" w:rsidRPr="00947238" w:rsidRDefault="00AC3D40" w:rsidP="002F1C28">
      <w:pPr>
        <w:pStyle w:val="Level3"/>
        <w:numPr>
          <w:ilvl w:val="2"/>
          <w:numId w:val="16"/>
        </w:numPr>
        <w:tabs>
          <w:tab w:val="clear" w:pos="1800"/>
        </w:tabs>
        <w:spacing w:line="240" w:lineRule="auto"/>
      </w:pPr>
      <w:r w:rsidRPr="00947238">
        <w:t>Determine that no project will be pursued.</w:t>
      </w:r>
    </w:p>
    <w:p w14:paraId="0151BFA2" w14:textId="2B7102CE" w:rsidR="00AC3D40" w:rsidRPr="00947238" w:rsidRDefault="00AC3D40" w:rsidP="00FE0B10">
      <w:pPr>
        <w:pStyle w:val="Heading3"/>
        <w:spacing w:line="240" w:lineRule="auto"/>
      </w:pPr>
      <w:bookmarkStart w:id="98" w:name="_Toc39068026"/>
      <w:bookmarkStart w:id="99" w:name="_Toc56332589"/>
      <w:r w:rsidRPr="00947238">
        <w:t>No Waiver</w:t>
      </w:r>
      <w:bookmarkEnd w:id="98"/>
      <w:bookmarkEnd w:id="99"/>
    </w:p>
    <w:p w14:paraId="3831528A" w14:textId="251F1794" w:rsidR="00AC3D40" w:rsidRPr="00947238" w:rsidRDefault="00AC3D40" w:rsidP="00EE35E5">
      <w:pPr>
        <w:pStyle w:val="Level2"/>
        <w:spacing w:line="240" w:lineRule="auto"/>
      </w:pPr>
      <w:r w:rsidRPr="00947238">
        <w:t xml:space="preserve">No waiver by the City of any provision of </w:t>
      </w:r>
      <w:r w:rsidR="00371BCF" w:rsidRPr="00947238">
        <w:t xml:space="preserve">this </w:t>
      </w:r>
      <w:r w:rsidR="00B93E2E" w:rsidRPr="00947238">
        <w:t>Solicitation</w:t>
      </w:r>
      <w:r w:rsidR="00371BCF" w:rsidRPr="00947238">
        <w:t xml:space="preserve"> </w:t>
      </w:r>
      <w:r w:rsidRPr="00947238">
        <w:t xml:space="preserve">shall be implied from any failure by the City to recognize or take action on account of any failure by a proposer to observe any provision of </w:t>
      </w:r>
      <w:r w:rsidR="00371BCF" w:rsidRPr="00947238">
        <w:t xml:space="preserve">this </w:t>
      </w:r>
      <w:r w:rsidR="00B93E2E" w:rsidRPr="00947238">
        <w:t>Solicitation</w:t>
      </w:r>
      <w:r w:rsidRPr="00947238">
        <w:t xml:space="preserve">. </w:t>
      </w:r>
    </w:p>
    <w:p w14:paraId="3341E5F2" w14:textId="18D9769C" w:rsidR="00EE35E5" w:rsidRPr="00947238" w:rsidRDefault="00EE35E5" w:rsidP="00EE35E5">
      <w:pPr>
        <w:pStyle w:val="Heading3"/>
        <w:spacing w:line="240" w:lineRule="auto"/>
        <w:rPr>
          <w:szCs w:val="22"/>
        </w:rPr>
      </w:pPr>
      <w:bookmarkStart w:id="100" w:name="_Toc13826916"/>
      <w:bookmarkStart w:id="101" w:name="_Toc56332590"/>
      <w:bookmarkEnd w:id="100"/>
      <w:r w:rsidRPr="00947238">
        <w:rPr>
          <w:szCs w:val="22"/>
        </w:rPr>
        <w:t>Other</w:t>
      </w:r>
      <w:bookmarkEnd w:id="101"/>
    </w:p>
    <w:p w14:paraId="03C74F6D" w14:textId="712A568A" w:rsidR="00EE35E5" w:rsidRPr="00947238" w:rsidRDefault="00EE35E5" w:rsidP="002F1C28">
      <w:pPr>
        <w:pStyle w:val="Level3"/>
        <w:numPr>
          <w:ilvl w:val="2"/>
          <w:numId w:val="20"/>
        </w:numPr>
        <w:tabs>
          <w:tab w:val="clear" w:pos="1800"/>
        </w:tabs>
        <w:spacing w:line="240" w:lineRule="auto"/>
        <w:rPr>
          <w:szCs w:val="22"/>
        </w:rPr>
      </w:pPr>
      <w:r w:rsidRPr="00947238">
        <w:rPr>
          <w:szCs w:val="22"/>
        </w:rPr>
        <w:t>The City may make such investigation, as it deems necessary, prior to the award of this contract to determine the conditions under which the goods are to be delivered or the work is to be performed. The City will take into consideration, but not be limited to:</w:t>
      </w:r>
    </w:p>
    <w:p w14:paraId="187A2637" w14:textId="19C6372D" w:rsidR="00EE35E5" w:rsidRPr="00947238" w:rsidRDefault="00EE35E5" w:rsidP="002F1C28">
      <w:pPr>
        <w:pStyle w:val="Level3"/>
        <w:numPr>
          <w:ilvl w:val="3"/>
          <w:numId w:val="20"/>
        </w:numPr>
        <w:spacing w:before="0" w:after="0" w:line="240" w:lineRule="auto"/>
        <w:ind w:left="2520" w:hanging="360"/>
        <w:rPr>
          <w:szCs w:val="22"/>
        </w:rPr>
      </w:pPr>
      <w:r w:rsidRPr="00947238">
        <w:rPr>
          <w:szCs w:val="22"/>
        </w:rPr>
        <w:t xml:space="preserve">Any condition set for this in this Solicitation; </w:t>
      </w:r>
    </w:p>
    <w:p w14:paraId="6BE9640A" w14:textId="6D580DDC" w:rsidR="00EE35E5" w:rsidRPr="00947238" w:rsidRDefault="00EE35E5" w:rsidP="002F1C28">
      <w:pPr>
        <w:pStyle w:val="Level3"/>
        <w:numPr>
          <w:ilvl w:val="3"/>
          <w:numId w:val="20"/>
        </w:numPr>
        <w:spacing w:before="0" w:after="0" w:line="240" w:lineRule="auto"/>
        <w:ind w:left="2520" w:hanging="360"/>
        <w:rPr>
          <w:szCs w:val="22"/>
        </w:rPr>
      </w:pPr>
      <w:r w:rsidRPr="00947238">
        <w:rPr>
          <w:szCs w:val="22"/>
        </w:rPr>
        <w:t>Adequacy of Proposer’s plant facilities and/or equipment</w:t>
      </w:r>
    </w:p>
    <w:p w14:paraId="73AFB63C" w14:textId="61E3E805" w:rsidR="00EE35E5" w:rsidRPr="00947238" w:rsidRDefault="00EE35E5" w:rsidP="002F1C28">
      <w:pPr>
        <w:pStyle w:val="Level3"/>
        <w:numPr>
          <w:ilvl w:val="3"/>
          <w:numId w:val="20"/>
        </w:numPr>
        <w:spacing w:before="0" w:after="0" w:line="240" w:lineRule="auto"/>
        <w:ind w:left="2520" w:hanging="360"/>
        <w:rPr>
          <w:szCs w:val="22"/>
        </w:rPr>
      </w:pPr>
      <w:r w:rsidRPr="00947238">
        <w:rPr>
          <w:szCs w:val="22"/>
        </w:rPr>
        <w:t>Adequacy of Proposer’s personnel and equipment to properly perform all services called for under the contract.</w:t>
      </w:r>
    </w:p>
    <w:p w14:paraId="7AF5758B" w14:textId="4DC2D3F4" w:rsidR="00EE35E5" w:rsidRPr="00947238" w:rsidRDefault="00EE35E5" w:rsidP="002F1C28">
      <w:pPr>
        <w:pStyle w:val="Level3"/>
        <w:numPr>
          <w:ilvl w:val="2"/>
          <w:numId w:val="20"/>
        </w:numPr>
        <w:tabs>
          <w:tab w:val="clear" w:pos="1800"/>
        </w:tabs>
        <w:spacing w:line="240" w:lineRule="auto"/>
        <w:rPr>
          <w:szCs w:val="22"/>
        </w:rPr>
      </w:pPr>
      <w:r w:rsidRPr="00947238">
        <w:rPr>
          <w:szCs w:val="22"/>
        </w:rPr>
        <w:t>City reserves the right to inspect Contractor’s place of business prior to award or at any time during the contract term or any extension thereof, to aid City in determining Contractor’s capabilities and qualifications.</w:t>
      </w:r>
    </w:p>
    <w:p w14:paraId="329E2EF9" w14:textId="797CCDB6" w:rsidR="002C057E" w:rsidRPr="00947238" w:rsidRDefault="002C057E" w:rsidP="002F1C28">
      <w:pPr>
        <w:pStyle w:val="Level3"/>
        <w:numPr>
          <w:ilvl w:val="2"/>
          <w:numId w:val="20"/>
        </w:numPr>
        <w:tabs>
          <w:tab w:val="clear" w:pos="1800"/>
        </w:tabs>
        <w:spacing w:line="240" w:lineRule="auto"/>
        <w:rPr>
          <w:szCs w:val="22"/>
        </w:rPr>
      </w:pPr>
      <w:r w:rsidRPr="00947238">
        <w:t>Failure to timely execute the contract, or to furnish any and all insurance certificates and policy endorsements, surety bonds or other materials required in the contract, shall be deemed an abandonment of a contract offer. The City, in its sole discretion, may select another firm and may proceed against the original selectee for damages.</w:t>
      </w:r>
    </w:p>
    <w:p w14:paraId="56C4CD78" w14:textId="77777777" w:rsidR="00EE35E5" w:rsidRPr="00947238" w:rsidRDefault="00EE35E5" w:rsidP="002F1C28">
      <w:pPr>
        <w:pStyle w:val="Level3"/>
        <w:numPr>
          <w:ilvl w:val="2"/>
          <w:numId w:val="20"/>
        </w:numPr>
        <w:tabs>
          <w:tab w:val="clear" w:pos="1800"/>
        </w:tabs>
        <w:spacing w:line="240" w:lineRule="auto"/>
        <w:rPr>
          <w:szCs w:val="22"/>
        </w:rPr>
      </w:pPr>
      <w:r w:rsidRPr="00947238">
        <w:rPr>
          <w:szCs w:val="22"/>
        </w:rPr>
        <w:t xml:space="preserve">City reserves the right to reject any Proposal on which the information submitted by Proposer fails to satisfy City and/or Proposer is unable to supply the information and documentation required by this Solicitation within the period of time requested.  </w:t>
      </w:r>
    </w:p>
    <w:p w14:paraId="07E6FE0C" w14:textId="69ECBE3D" w:rsidR="00EE35E5" w:rsidRPr="00947238" w:rsidRDefault="00EE35E5" w:rsidP="002F1C28">
      <w:pPr>
        <w:pStyle w:val="Level3"/>
        <w:numPr>
          <w:ilvl w:val="2"/>
          <w:numId w:val="20"/>
        </w:numPr>
        <w:tabs>
          <w:tab w:val="clear" w:pos="1800"/>
        </w:tabs>
        <w:spacing w:line="240" w:lineRule="auto"/>
        <w:rPr>
          <w:szCs w:val="22"/>
        </w:rPr>
      </w:pPr>
      <w:r w:rsidRPr="00947238">
        <w:rPr>
          <w:szCs w:val="22"/>
        </w:rPr>
        <w:lastRenderedPageBreak/>
        <w:t>Any false statements made by a Proposer or any related communication/clarification may result in the disqualification of their Proposal from receiving further evaluation and contract award.</w:t>
      </w:r>
    </w:p>
    <w:p w14:paraId="5A72DE4E" w14:textId="77777777" w:rsidR="00EE35E5" w:rsidRPr="00947238" w:rsidRDefault="00EE35E5" w:rsidP="00EE35E5">
      <w:pPr>
        <w:pStyle w:val="Level3"/>
        <w:numPr>
          <w:ilvl w:val="0"/>
          <w:numId w:val="0"/>
        </w:numPr>
        <w:spacing w:line="240" w:lineRule="auto"/>
        <w:ind w:left="1440"/>
        <w:rPr>
          <w:szCs w:val="22"/>
        </w:rPr>
      </w:pPr>
    </w:p>
    <w:sectPr w:rsidR="00EE35E5" w:rsidRPr="00947238" w:rsidSect="00DE4173">
      <w:headerReference w:type="default" r:id="rId39"/>
      <w:footerReference w:type="default" r:id="rId40"/>
      <w:pgSz w:w="12240" w:h="15840" w:code="1"/>
      <w:pgMar w:top="1440" w:right="1440" w:bottom="1440" w:left="1440" w:header="720" w:footer="43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 w:author="Taylor, Mariela (ADM)" w:date="2021-05-17T16:42:00Z" w:initials="TM(">
    <w:p w14:paraId="24D1FF8B" w14:textId="006B6A84" w:rsidR="00565D76" w:rsidRDefault="00565D76">
      <w:pPr>
        <w:pStyle w:val="CommentText"/>
      </w:pPr>
      <w:r>
        <w:rPr>
          <w:rStyle w:val="CommentReference"/>
        </w:rPr>
        <w:annotationRef/>
      </w:r>
      <w:r>
        <w:t>What does SBA stand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D1F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1B5B" w16cex:dateUtc="2021-05-17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D1FF8B" w16cid:durableId="244D1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0A834" w14:textId="77777777" w:rsidR="004F4E54" w:rsidRDefault="004F4E54">
      <w:pPr>
        <w:spacing w:line="240" w:lineRule="auto"/>
      </w:pPr>
      <w:r>
        <w:separator/>
      </w:r>
    </w:p>
  </w:endnote>
  <w:endnote w:type="continuationSeparator" w:id="0">
    <w:p w14:paraId="409FB1C2" w14:textId="77777777" w:rsidR="004F4E54" w:rsidRDefault="004F4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EF1AA" w14:textId="77777777" w:rsidR="00613189" w:rsidRPr="00DB48CB" w:rsidRDefault="00613189" w:rsidP="00F15A24">
    <w:pPr>
      <w:pStyle w:val="Footer"/>
      <w:rPr>
        <w:sz w:val="20"/>
      </w:rPr>
    </w:pPr>
    <w:r w:rsidRPr="00DB48CB">
      <w:rPr>
        <w:sz w:val="20"/>
      </w:rPr>
      <w:t>Sourcing Event</w:t>
    </w:r>
    <w:r w:rsidRPr="00DB48CB">
      <w:rPr>
        <w:color w:val="00B050"/>
        <w:sz w:val="20"/>
      </w:rPr>
      <w:t xml:space="preserve"> </w:t>
    </w:r>
    <w:r w:rsidRPr="00DB48CB">
      <w:rPr>
        <w:b/>
        <w:color w:val="00B050"/>
        <w:sz w:val="20"/>
        <w:highlight w:val="yellow"/>
      </w:rPr>
      <w:t>[XXXXXXXXXX]</w:t>
    </w:r>
  </w:p>
  <w:p w14:paraId="26F9EC36" w14:textId="47125181" w:rsidR="00613189" w:rsidRPr="00DD0079" w:rsidRDefault="00613189" w:rsidP="00F15A24">
    <w:pPr>
      <w:pStyle w:val="Footer"/>
      <w:tabs>
        <w:tab w:val="right" w:pos="9270"/>
      </w:tabs>
    </w:pPr>
    <w:r w:rsidRPr="00DB48CB">
      <w:rPr>
        <w:sz w:val="20"/>
      </w:rPr>
      <w:t>P-590 (7-20)</w:t>
    </w:r>
    <w:r w:rsidRPr="00DB48CB">
      <w:rPr>
        <w:sz w:val="20"/>
      </w:rPr>
      <w:tab/>
    </w:r>
    <w:proofErr w:type="spellStart"/>
    <w:r>
      <w:rPr>
        <w:sz w:val="20"/>
      </w:rPr>
      <w:t>i</w:t>
    </w:r>
    <w:proofErr w:type="spellEnd"/>
    <w:r>
      <w:rPr>
        <w:noProof/>
        <w:sz w:val="20"/>
      </w:rPr>
      <w:tab/>
      <w:t xml:space="preserve">                              </w:t>
    </w:r>
    <w:r w:rsidRPr="00DB48CB">
      <w:rPr>
        <w:b/>
        <w:noProof/>
        <w:color w:val="00B050"/>
        <w:sz w:val="20"/>
        <w:highlight w:val="yellow"/>
      </w:rPr>
      <w:t>[SE Release Date]</w:t>
    </w:r>
  </w:p>
  <w:p w14:paraId="06A1A904" w14:textId="77777777" w:rsidR="00613189" w:rsidRDefault="00613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8B1C5" w14:textId="28334D0B" w:rsidR="00613189" w:rsidRPr="00DB48CB" w:rsidRDefault="00613189" w:rsidP="004E5373">
    <w:pPr>
      <w:pStyle w:val="Footer"/>
      <w:rPr>
        <w:sz w:val="20"/>
      </w:rPr>
    </w:pPr>
    <w:r w:rsidRPr="00DB48CB">
      <w:rPr>
        <w:sz w:val="20"/>
      </w:rPr>
      <w:t>Sourcing Even</w:t>
    </w:r>
    <w:r>
      <w:rPr>
        <w:sz w:val="20"/>
      </w:rPr>
      <w:t xml:space="preserve">t </w:t>
    </w:r>
    <w:r w:rsidRPr="00866199">
      <w:rPr>
        <w:sz w:val="20"/>
      </w:rPr>
      <w:t>ADM-DS</w:t>
    </w:r>
    <w:r w:rsidR="008559A7">
      <w:rPr>
        <w:sz w:val="20"/>
      </w:rPr>
      <w:t xml:space="preserve"> </w:t>
    </w:r>
    <w:r w:rsidRPr="00866199">
      <w:rPr>
        <w:sz w:val="20"/>
      </w:rPr>
      <w:t>202</w:t>
    </w:r>
    <w:r w:rsidR="008559A7">
      <w:rPr>
        <w:sz w:val="20"/>
      </w:rPr>
      <w:t>1</w:t>
    </w:r>
    <w:r w:rsidRPr="00866199">
      <w:rPr>
        <w:sz w:val="20"/>
      </w:rPr>
      <w:t>-0</w:t>
    </w:r>
    <w:r w:rsidR="008559A7">
      <w:rPr>
        <w:sz w:val="20"/>
      </w:rPr>
      <w:t>1</w:t>
    </w:r>
  </w:p>
  <w:p w14:paraId="07BF6198" w14:textId="72DF4960" w:rsidR="00613189" w:rsidRDefault="00613189" w:rsidP="004E5373">
    <w:pPr>
      <w:pStyle w:val="Footer"/>
      <w:tabs>
        <w:tab w:val="right" w:pos="9270"/>
      </w:tabs>
    </w:pPr>
    <w:r w:rsidRPr="00DB48CB">
      <w:rPr>
        <w:sz w:val="20"/>
      </w:rPr>
      <w:t>P-590 (7-20)</w:t>
    </w:r>
    <w:r w:rsidRPr="00DB48CB">
      <w:rPr>
        <w:sz w:val="20"/>
      </w:rPr>
      <w:tab/>
    </w:r>
    <w:r w:rsidRPr="00DB48CB">
      <w:rPr>
        <w:sz w:val="20"/>
      </w:rPr>
      <w:fldChar w:fldCharType="begin"/>
    </w:r>
    <w:r w:rsidRPr="00DB48CB">
      <w:rPr>
        <w:sz w:val="20"/>
      </w:rPr>
      <w:instrText xml:space="preserve"> PAGE   \* MERGEFORMAT </w:instrText>
    </w:r>
    <w:r w:rsidRPr="00DB48CB">
      <w:rPr>
        <w:sz w:val="20"/>
      </w:rPr>
      <w:fldChar w:fldCharType="separate"/>
    </w:r>
    <w:r>
      <w:rPr>
        <w:sz w:val="20"/>
      </w:rPr>
      <w:t>1</w:t>
    </w:r>
    <w:r w:rsidRPr="00DB48CB">
      <w:rPr>
        <w:noProof/>
        <w:sz w:val="20"/>
      </w:rPr>
      <w:fldChar w:fldCharType="end"/>
    </w:r>
    <w:r>
      <w:rPr>
        <w:noProof/>
        <w:sz w:val="20"/>
      </w:rPr>
      <w:tab/>
      <w:t xml:space="preserve">         </w:t>
    </w:r>
    <w:r w:rsidR="00C5494D">
      <w:rPr>
        <w:noProof/>
        <w:sz w:val="20"/>
      </w:rPr>
      <w:tab/>
    </w:r>
    <w:r w:rsidR="00C5494D">
      <w:rPr>
        <w:noProof/>
        <w:sz w:val="20"/>
      </w:rPr>
      <w:tab/>
    </w:r>
    <w:r w:rsidR="00C5494D">
      <w:rPr>
        <w:b/>
        <w:noProof/>
        <w:color w:val="000000" w:themeColor="text1"/>
        <w:sz w:val="20"/>
      </w:rPr>
      <w:t>May</w:t>
    </w:r>
    <w:r w:rsidRPr="00413BC8">
      <w:rPr>
        <w:b/>
        <w:noProof/>
        <w:color w:val="000000" w:themeColor="text1"/>
        <w:sz w:val="20"/>
      </w:rPr>
      <w:t xml:space="preserve"> 202</w:t>
    </w:r>
    <w:r w:rsidR="008A21E5">
      <w:rPr>
        <w:b/>
        <w:noProof/>
        <w:color w:val="000000" w:themeColor="text1"/>
        <w:sz w:val="2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62E31" w14:textId="4AA428E6" w:rsidR="00613189" w:rsidRPr="00DB48CB" w:rsidRDefault="00613189" w:rsidP="000D2E3D">
    <w:pPr>
      <w:pStyle w:val="Footer"/>
      <w:rPr>
        <w:sz w:val="20"/>
      </w:rPr>
    </w:pPr>
    <w:r w:rsidRPr="00DB48CB">
      <w:rPr>
        <w:sz w:val="20"/>
      </w:rPr>
      <w:t>Sourcing Even</w:t>
    </w:r>
    <w:r>
      <w:rPr>
        <w:sz w:val="20"/>
      </w:rPr>
      <w:t>t ADM-DS 202</w:t>
    </w:r>
    <w:r w:rsidR="008559A7">
      <w:rPr>
        <w:sz w:val="20"/>
      </w:rPr>
      <w:t>1</w:t>
    </w:r>
    <w:r>
      <w:rPr>
        <w:sz w:val="20"/>
      </w:rPr>
      <w:t>-0</w:t>
    </w:r>
    <w:r w:rsidR="008559A7">
      <w:rPr>
        <w:sz w:val="20"/>
      </w:rPr>
      <w:t>1</w:t>
    </w:r>
  </w:p>
  <w:p w14:paraId="418F88CB" w14:textId="3F963AD5" w:rsidR="00613189" w:rsidRPr="00866199" w:rsidRDefault="00613189" w:rsidP="000D2E3D">
    <w:pPr>
      <w:pStyle w:val="Footer"/>
      <w:tabs>
        <w:tab w:val="right" w:pos="9270"/>
      </w:tabs>
      <w:rPr>
        <w:color w:val="000000" w:themeColor="text1"/>
      </w:rPr>
    </w:pPr>
    <w:r w:rsidRPr="00866199">
      <w:rPr>
        <w:color w:val="000000" w:themeColor="text1"/>
        <w:sz w:val="20"/>
      </w:rPr>
      <w:t>P-590 (7-20)</w:t>
    </w:r>
    <w:r w:rsidRPr="00866199">
      <w:rPr>
        <w:color w:val="000000" w:themeColor="text1"/>
        <w:sz w:val="20"/>
      </w:rPr>
      <w:tab/>
    </w:r>
    <w:r w:rsidRPr="00866199">
      <w:rPr>
        <w:color w:val="000000" w:themeColor="text1"/>
        <w:sz w:val="20"/>
      </w:rPr>
      <w:fldChar w:fldCharType="begin"/>
    </w:r>
    <w:r w:rsidRPr="00866199">
      <w:rPr>
        <w:color w:val="000000" w:themeColor="text1"/>
        <w:sz w:val="20"/>
      </w:rPr>
      <w:instrText xml:space="preserve"> PAGE   \* MERGEFORMAT </w:instrText>
    </w:r>
    <w:r w:rsidRPr="00866199">
      <w:rPr>
        <w:color w:val="000000" w:themeColor="text1"/>
        <w:sz w:val="20"/>
      </w:rPr>
      <w:fldChar w:fldCharType="separate"/>
    </w:r>
    <w:r w:rsidRPr="00866199">
      <w:rPr>
        <w:color w:val="000000" w:themeColor="text1"/>
        <w:sz w:val="20"/>
      </w:rPr>
      <w:t>1</w:t>
    </w:r>
    <w:r w:rsidRPr="00866199">
      <w:rPr>
        <w:noProof/>
        <w:color w:val="000000" w:themeColor="text1"/>
        <w:sz w:val="20"/>
      </w:rPr>
      <w:fldChar w:fldCharType="end"/>
    </w:r>
    <w:r w:rsidRPr="00866199">
      <w:rPr>
        <w:noProof/>
        <w:color w:val="000000" w:themeColor="text1"/>
        <w:sz w:val="20"/>
      </w:rPr>
      <w:tab/>
      <w:t xml:space="preserve">         </w:t>
    </w:r>
    <w:r w:rsidR="00C5494D" w:rsidRPr="00C5494D">
      <w:rPr>
        <w:b/>
        <w:bCs/>
        <w:noProof/>
        <w:color w:val="000000" w:themeColor="text1"/>
        <w:sz w:val="20"/>
      </w:rPr>
      <w:t xml:space="preserve">May </w:t>
    </w:r>
    <w:r w:rsidRPr="00C5494D">
      <w:rPr>
        <w:b/>
        <w:bCs/>
        <w:noProof/>
        <w:color w:val="000000" w:themeColor="text1"/>
        <w:sz w:val="20"/>
      </w:rPr>
      <w:t>202</w:t>
    </w:r>
    <w:r w:rsidR="008A21E5" w:rsidRPr="00C5494D">
      <w:rPr>
        <w:b/>
        <w:bCs/>
        <w:noProof/>
        <w:color w:val="000000" w:themeColor="text1"/>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E6C6D" w14:textId="77777777" w:rsidR="004F4E54" w:rsidRDefault="004F4E54">
      <w:pPr>
        <w:spacing w:line="240" w:lineRule="auto"/>
      </w:pPr>
      <w:r>
        <w:separator/>
      </w:r>
    </w:p>
  </w:footnote>
  <w:footnote w:type="continuationSeparator" w:id="0">
    <w:p w14:paraId="199B2B99" w14:textId="77777777" w:rsidR="004F4E54" w:rsidRDefault="004F4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17079" w14:textId="645CCA1D" w:rsidR="00613189" w:rsidRPr="002C0CBF" w:rsidRDefault="00613189" w:rsidP="002C0CBF">
    <w:pPr>
      <w:pStyle w:val="Header"/>
      <w:jc w:val="center"/>
      <w:rPr>
        <w:b/>
        <w:bCs/>
      </w:rPr>
    </w:pPr>
    <w:r w:rsidRPr="002C0CBF">
      <w:rPr>
        <w:b/>
        <w:bCs/>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2D4D7" w14:textId="35CDC696" w:rsidR="00613189" w:rsidRPr="00DD0079" w:rsidRDefault="00613189" w:rsidP="00DD0079">
    <w:pPr>
      <w:pStyle w:val="Header"/>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B0E33D6"/>
    <w:lvl w:ilvl="0">
      <w:start w:val="1"/>
      <w:numFmt w:val="none"/>
      <w:pStyle w:val="Heading1"/>
      <w:suff w:val="nothing"/>
      <w:lvlText w:val=""/>
      <w:lvlJc w:val="center"/>
      <w:pPr>
        <w:ind w:left="0" w:firstLine="0"/>
      </w:pPr>
    </w:lvl>
    <w:lvl w:ilvl="1">
      <w:start w:val="1"/>
      <w:numFmt w:val="upperRoman"/>
      <w:pStyle w:val="Heading2"/>
      <w:lvlText w:val="%2."/>
      <w:lvlJc w:val="left"/>
      <w:pPr>
        <w:tabs>
          <w:tab w:val="num" w:pos="720"/>
        </w:tabs>
        <w:ind w:left="720" w:hanging="720"/>
      </w:pPr>
      <w:rPr>
        <w:rFonts w:ascii="Times New Roman" w:hAnsi="Times New Roman" w:hint="default"/>
        <w:b/>
        <w:i w:val="0"/>
        <w:sz w:val="24"/>
      </w:rPr>
    </w:lvl>
    <w:lvl w:ilvl="2">
      <w:start w:val="1"/>
      <w:numFmt w:val="upperLetter"/>
      <w:pStyle w:val="Heading3"/>
      <w:lvlText w:val="%3."/>
      <w:lvlJc w:val="left"/>
      <w:pPr>
        <w:tabs>
          <w:tab w:val="num" w:pos="1440"/>
        </w:tabs>
        <w:ind w:left="1440" w:hanging="720"/>
      </w:pPr>
      <w:rPr>
        <w:rFonts w:ascii="Times New Roman" w:hAnsi="Times New Roman" w:hint="default"/>
        <w:b/>
        <w:i w:val="0"/>
        <w:sz w:val="24"/>
      </w:rPr>
    </w:lvl>
    <w:lvl w:ilvl="3">
      <w:start w:val="1"/>
      <w:numFmt w:val="decimal"/>
      <w:pStyle w:val="Heading4"/>
      <w:lvlText w:val="%4."/>
      <w:lvlJc w:val="left"/>
      <w:pPr>
        <w:tabs>
          <w:tab w:val="num" w:pos="2160"/>
        </w:tabs>
        <w:ind w:left="2160" w:hanging="720"/>
      </w:pPr>
      <w:rPr>
        <w:rFonts w:ascii="Times New Roman" w:hAnsi="Times New Roman" w:hint="default"/>
        <w:b w:val="0"/>
        <w:bCs w:val="0"/>
        <w:i w:val="0"/>
        <w:sz w:val="24"/>
      </w:rPr>
    </w:lvl>
    <w:lvl w:ilvl="4">
      <w:start w:val="1"/>
      <w:numFmt w:val="lowerLetter"/>
      <w:pStyle w:val="Heading5"/>
      <w:lvlText w:val="%5."/>
      <w:lvlJc w:val="left"/>
      <w:pPr>
        <w:tabs>
          <w:tab w:val="num" w:pos="2880"/>
        </w:tabs>
        <w:ind w:left="2880" w:hanging="720"/>
      </w:pPr>
      <w:rPr>
        <w:rFonts w:ascii="Times New Roman" w:hAnsi="Times New Roman" w:hint="default"/>
        <w:b/>
        <w:i w:val="0"/>
        <w:sz w:val="24"/>
      </w:rPr>
    </w:lvl>
    <w:lvl w:ilvl="5">
      <w:start w:val="1"/>
      <w:numFmt w:val="lowerRoman"/>
      <w:pStyle w:val="Heading6"/>
      <w:lvlText w:val="%6."/>
      <w:lvlJc w:val="left"/>
      <w:pPr>
        <w:tabs>
          <w:tab w:val="num" w:pos="3600"/>
        </w:tabs>
        <w:ind w:left="3600" w:hanging="720"/>
      </w:pPr>
      <w:rPr>
        <w:rFonts w:ascii="Times New Roman" w:hAnsi="Times New Roman" w:hint="default"/>
        <w:b w:val="0"/>
        <w:bCs w:val="0"/>
        <w:i w:val="0"/>
        <w:sz w:val="24"/>
      </w:rPr>
    </w:lvl>
    <w:lvl w:ilvl="6">
      <w:start w:val="1"/>
      <w:numFmt w:val="decimal"/>
      <w:pStyle w:val="Heading7"/>
      <w:lvlText w:val="(%7)"/>
      <w:lvlJc w:val="left"/>
      <w:pPr>
        <w:tabs>
          <w:tab w:val="num" w:pos="4320"/>
        </w:tabs>
        <w:ind w:left="4320" w:hanging="720"/>
      </w:pPr>
      <w:rPr>
        <w:rFonts w:ascii="Times New Roman" w:hAnsi="Times New Roman" w:hint="default"/>
        <w:b/>
        <w:i w:val="0"/>
        <w:sz w:val="24"/>
      </w:rPr>
    </w:lvl>
    <w:lvl w:ilvl="7">
      <w:start w:val="1"/>
      <w:numFmt w:val="lowerLetter"/>
      <w:pStyle w:val="Heading8"/>
      <w:lvlText w:val="(%8)"/>
      <w:lvlJc w:val="left"/>
      <w:pPr>
        <w:tabs>
          <w:tab w:val="num" w:pos="5040"/>
        </w:tabs>
        <w:ind w:left="5040" w:hanging="720"/>
      </w:pPr>
      <w:rPr>
        <w:rFonts w:ascii="Times New Roman" w:hAnsi="Times New Roman" w:hint="default"/>
        <w:b/>
        <w:i w:val="0"/>
        <w:sz w:val="24"/>
      </w:rPr>
    </w:lvl>
    <w:lvl w:ilvl="8">
      <w:start w:val="1"/>
      <w:numFmt w:val="lowerRoman"/>
      <w:pStyle w:val="Heading9"/>
      <w:lvlText w:val="(%9)"/>
      <w:lvlJc w:val="left"/>
      <w:pPr>
        <w:tabs>
          <w:tab w:val="num" w:pos="5760"/>
        </w:tabs>
        <w:ind w:left="5760" w:hanging="720"/>
      </w:pPr>
      <w:rPr>
        <w:rFonts w:ascii="Times New Roman" w:hAnsi="Times New Roman" w:hint="default"/>
        <w:b/>
        <w:i w:val="0"/>
        <w:sz w:val="24"/>
      </w:rPr>
    </w:lvl>
  </w:abstractNum>
  <w:abstractNum w:abstractNumId="1" w15:restartNumberingAfterBreak="0">
    <w:nsid w:val="01B47552"/>
    <w:multiLevelType w:val="hybridMultilevel"/>
    <w:tmpl w:val="31DE66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B6FF4"/>
    <w:multiLevelType w:val="hybridMultilevel"/>
    <w:tmpl w:val="556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41A2D"/>
    <w:multiLevelType w:val="multilevel"/>
    <w:tmpl w:val="B4605C62"/>
    <w:lvl w:ilvl="0">
      <w:start w:val="1"/>
      <w:numFmt w:val="decimal"/>
      <w:lvlText w:val="%1."/>
      <w:lvlJc w:val="left"/>
      <w:pPr>
        <w:tabs>
          <w:tab w:val="num" w:pos="720"/>
        </w:tabs>
        <w:ind w:left="0" w:firstLine="0"/>
      </w:pPr>
      <w:rPr>
        <w:rFonts w:hint="default"/>
        <w:b w:val="0"/>
        <w:i w:val="0"/>
      </w:rPr>
    </w:lvl>
    <w:lvl w:ilvl="1">
      <w:start w:val="1"/>
      <w:numFmt w:val="upperLetter"/>
      <w:lvlText w:val="%2."/>
      <w:lvlJc w:val="left"/>
      <w:pPr>
        <w:tabs>
          <w:tab w:val="num" w:pos="1080"/>
        </w:tabs>
        <w:ind w:left="0" w:firstLine="720"/>
      </w:pPr>
      <w:rPr>
        <w:rFonts w:hint="default"/>
        <w:b/>
        <w:i w:val="0"/>
      </w:rPr>
    </w:lvl>
    <w:lvl w:ilvl="2">
      <w:start w:val="1"/>
      <w:numFmt w:val="decimal"/>
      <w:lvlText w:val="%3."/>
      <w:lvlJc w:val="left"/>
      <w:pPr>
        <w:tabs>
          <w:tab w:val="num" w:pos="1800"/>
        </w:tabs>
        <w:ind w:left="0" w:firstLine="1440"/>
      </w:pPr>
      <w:rPr>
        <w:rFonts w:hint="default"/>
        <w:b/>
      </w:rPr>
    </w:lvl>
    <w:lvl w:ilvl="3">
      <w:start w:val="1"/>
      <w:numFmt w:val="lowerLetter"/>
      <w:lvlText w:val="%4."/>
      <w:lvlJc w:val="left"/>
      <w:pPr>
        <w:tabs>
          <w:tab w:val="num" w:pos="2520"/>
        </w:tabs>
        <w:ind w:left="0" w:firstLine="2160"/>
      </w:pPr>
      <w:rPr>
        <w:rFonts w:hint="default"/>
      </w:rPr>
    </w:lvl>
    <w:lvl w:ilvl="4">
      <w:start w:val="1"/>
      <w:numFmt w:val="lowerRoman"/>
      <w:lvlText w:val="%5."/>
      <w:lvlJc w:val="left"/>
      <w:pPr>
        <w:tabs>
          <w:tab w:val="num" w:pos="3600"/>
        </w:tabs>
        <w:ind w:left="0" w:firstLine="2880"/>
      </w:pPr>
      <w:rPr>
        <w:rFonts w:hint="default"/>
        <w:b/>
        <w:i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9F407FC"/>
    <w:multiLevelType w:val="multilevel"/>
    <w:tmpl w:val="9C76F0C8"/>
    <w:lvl w:ilvl="0">
      <w:start w:val="1"/>
      <w:numFmt w:val="decimal"/>
      <w:lvlText w:val="%1."/>
      <w:lvlJc w:val="left"/>
      <w:pPr>
        <w:tabs>
          <w:tab w:val="num" w:pos="720"/>
        </w:tabs>
        <w:ind w:left="0" w:firstLine="0"/>
      </w:pPr>
      <w:rPr>
        <w:rFonts w:hint="default"/>
        <w:b w:val="0"/>
        <w:i w:val="0"/>
      </w:rPr>
    </w:lvl>
    <w:lvl w:ilvl="1">
      <w:start w:val="1"/>
      <w:numFmt w:val="upperLetter"/>
      <w:lvlText w:val="%2."/>
      <w:lvlJc w:val="left"/>
      <w:pPr>
        <w:tabs>
          <w:tab w:val="num" w:pos="1080"/>
        </w:tabs>
        <w:ind w:left="0" w:firstLine="720"/>
      </w:pPr>
      <w:rPr>
        <w:rFonts w:hint="default"/>
        <w:b/>
        <w:i w:val="0"/>
      </w:rPr>
    </w:lvl>
    <w:lvl w:ilvl="2">
      <w:start w:val="1"/>
      <w:numFmt w:val="decimal"/>
      <w:lvlText w:val="%3."/>
      <w:lvlJc w:val="left"/>
      <w:pPr>
        <w:tabs>
          <w:tab w:val="num" w:pos="1800"/>
        </w:tabs>
        <w:ind w:left="0" w:firstLine="1440"/>
      </w:pPr>
      <w:rPr>
        <w:rFonts w:hint="default"/>
        <w:b w:val="0"/>
      </w:rPr>
    </w:lvl>
    <w:lvl w:ilvl="3">
      <w:start w:val="1"/>
      <w:numFmt w:val="lowerLetter"/>
      <w:lvlText w:val="%4."/>
      <w:lvlJc w:val="left"/>
      <w:pPr>
        <w:tabs>
          <w:tab w:val="num" w:pos="2520"/>
        </w:tabs>
        <w:ind w:left="0" w:firstLine="2160"/>
      </w:pPr>
      <w:rPr>
        <w:rFonts w:hint="default"/>
      </w:rPr>
    </w:lvl>
    <w:lvl w:ilvl="4">
      <w:start w:val="1"/>
      <w:numFmt w:val="lowerRoman"/>
      <w:lvlText w:val="%5."/>
      <w:lvlJc w:val="left"/>
      <w:pPr>
        <w:tabs>
          <w:tab w:val="num" w:pos="3600"/>
        </w:tabs>
        <w:ind w:left="0" w:firstLine="2880"/>
      </w:pPr>
      <w:rPr>
        <w:rFonts w:hint="default"/>
        <w:b/>
        <w:i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73F11C2"/>
    <w:multiLevelType w:val="hybridMultilevel"/>
    <w:tmpl w:val="B1AC8DE4"/>
    <w:lvl w:ilvl="0" w:tplc="51384012">
      <w:start w:val="1"/>
      <w:numFmt w:val="decimal"/>
      <w:lvlText w:val="%1."/>
      <w:lvlJc w:val="left"/>
      <w:pPr>
        <w:ind w:left="720" w:hanging="360"/>
      </w:pPr>
      <w:rPr>
        <w:rFonts w:hint="default"/>
        <w:sz w:val="24"/>
        <w:szCs w:val="24"/>
      </w:rPr>
    </w:lvl>
    <w:lvl w:ilvl="1" w:tplc="D0C2257A">
      <w:start w:val="1"/>
      <w:numFmt w:val="lowerLetter"/>
      <w:lvlText w:val="%2."/>
      <w:lvlJc w:val="left"/>
      <w:pPr>
        <w:ind w:left="1440" w:hanging="360"/>
      </w:pPr>
      <w:rPr>
        <w:rFonts w:hint="default"/>
        <w:sz w:val="24"/>
        <w:szCs w:val="24"/>
      </w:rPr>
    </w:lvl>
    <w:lvl w:ilvl="2" w:tplc="78C6E7CC">
      <w:start w:val="1"/>
      <w:numFmt w:val="lowerRoman"/>
      <w:lvlText w:val="%3."/>
      <w:lvlJc w:val="right"/>
      <w:pPr>
        <w:ind w:left="2160" w:hanging="180"/>
      </w:pPr>
      <w:rPr>
        <w:rFonts w:hint="default"/>
        <w:sz w:val="20"/>
      </w:rPr>
    </w:lvl>
    <w:lvl w:ilvl="3" w:tplc="2036FB44" w:tentative="1">
      <w:start w:val="1"/>
      <w:numFmt w:val="decimal"/>
      <w:lvlText w:val="%4."/>
      <w:lvlJc w:val="left"/>
      <w:pPr>
        <w:ind w:left="2880" w:hanging="360"/>
      </w:pPr>
      <w:rPr>
        <w:rFonts w:hint="default"/>
        <w:sz w:val="20"/>
      </w:rPr>
    </w:lvl>
    <w:lvl w:ilvl="4" w:tplc="E9E82CEC" w:tentative="1">
      <w:start w:val="1"/>
      <w:numFmt w:val="lowerLetter"/>
      <w:lvlText w:val="%5."/>
      <w:lvlJc w:val="left"/>
      <w:pPr>
        <w:ind w:left="3600" w:hanging="360"/>
      </w:pPr>
      <w:rPr>
        <w:rFonts w:hint="default"/>
        <w:sz w:val="20"/>
      </w:rPr>
    </w:lvl>
    <w:lvl w:ilvl="5" w:tplc="C6AC3904" w:tentative="1">
      <w:start w:val="1"/>
      <w:numFmt w:val="lowerRoman"/>
      <w:lvlText w:val="%6."/>
      <w:lvlJc w:val="right"/>
      <w:pPr>
        <w:ind w:left="4320" w:hanging="180"/>
      </w:pPr>
      <w:rPr>
        <w:rFonts w:hint="default"/>
        <w:sz w:val="20"/>
      </w:rPr>
    </w:lvl>
    <w:lvl w:ilvl="6" w:tplc="D7F8CF26" w:tentative="1">
      <w:start w:val="1"/>
      <w:numFmt w:val="decimal"/>
      <w:lvlText w:val="%7."/>
      <w:lvlJc w:val="left"/>
      <w:pPr>
        <w:ind w:left="5040" w:hanging="360"/>
      </w:pPr>
      <w:rPr>
        <w:rFonts w:hint="default"/>
        <w:sz w:val="20"/>
      </w:rPr>
    </w:lvl>
    <w:lvl w:ilvl="7" w:tplc="695425A2" w:tentative="1">
      <w:start w:val="1"/>
      <w:numFmt w:val="lowerLetter"/>
      <w:lvlText w:val="%8."/>
      <w:lvlJc w:val="left"/>
      <w:pPr>
        <w:ind w:left="5760" w:hanging="360"/>
      </w:pPr>
      <w:rPr>
        <w:rFonts w:hint="default"/>
        <w:sz w:val="20"/>
      </w:rPr>
    </w:lvl>
    <w:lvl w:ilvl="8" w:tplc="0CC65A3C" w:tentative="1">
      <w:start w:val="1"/>
      <w:numFmt w:val="lowerRoman"/>
      <w:lvlText w:val="%9."/>
      <w:lvlJc w:val="right"/>
      <w:pPr>
        <w:ind w:left="6480" w:hanging="180"/>
      </w:pPr>
      <w:rPr>
        <w:rFonts w:hint="default"/>
        <w:sz w:val="20"/>
      </w:rPr>
    </w:lvl>
  </w:abstractNum>
  <w:abstractNum w:abstractNumId="6" w15:restartNumberingAfterBreak="0">
    <w:nsid w:val="18E125AF"/>
    <w:multiLevelType w:val="hybridMultilevel"/>
    <w:tmpl w:val="AD5651B8"/>
    <w:lvl w:ilvl="0" w:tplc="04090001">
      <w:start w:val="1"/>
      <w:numFmt w:val="bullet"/>
      <w:lvlText w:val=""/>
      <w:lvlJc w:val="left"/>
      <w:pPr>
        <w:ind w:left="720" w:hanging="360"/>
      </w:pPr>
      <w:rPr>
        <w:rFonts w:ascii="Symbol" w:hAnsi="Symbol"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B532D"/>
    <w:multiLevelType w:val="hybridMultilevel"/>
    <w:tmpl w:val="E6C49E54"/>
    <w:lvl w:ilvl="0" w:tplc="ADD43B2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A1AE7"/>
    <w:multiLevelType w:val="hybridMultilevel"/>
    <w:tmpl w:val="8C28485A"/>
    <w:lvl w:ilvl="0" w:tplc="031A64FE">
      <w:start w:val="1"/>
      <w:numFmt w:val="decimal"/>
      <w:lvlText w:val="%1."/>
      <w:lvlJc w:val="left"/>
      <w:pPr>
        <w:ind w:left="1080" w:hanging="360"/>
      </w:pPr>
      <w:rPr>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B71D60"/>
    <w:multiLevelType w:val="hybridMultilevel"/>
    <w:tmpl w:val="20D01CF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30613"/>
    <w:multiLevelType w:val="hybridMultilevel"/>
    <w:tmpl w:val="89A4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F055E2"/>
    <w:multiLevelType w:val="hybridMultilevel"/>
    <w:tmpl w:val="F3E43530"/>
    <w:lvl w:ilvl="0" w:tplc="212AB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F005C"/>
    <w:multiLevelType w:val="hybridMultilevel"/>
    <w:tmpl w:val="D50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9D438F"/>
    <w:multiLevelType w:val="hybridMultilevel"/>
    <w:tmpl w:val="8C28485A"/>
    <w:lvl w:ilvl="0" w:tplc="031A64FE">
      <w:start w:val="1"/>
      <w:numFmt w:val="decimal"/>
      <w:lvlText w:val="%1."/>
      <w:lvlJc w:val="left"/>
      <w:pPr>
        <w:ind w:left="1080" w:hanging="360"/>
      </w:pPr>
      <w:rPr>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963757"/>
    <w:multiLevelType w:val="singleLevel"/>
    <w:tmpl w:val="640E0B14"/>
    <w:lvl w:ilvl="0">
      <w:start w:val="1"/>
      <w:numFmt w:val="upperLetter"/>
      <w:pStyle w:val="RecitalNumbering"/>
      <w:lvlText w:val="%1."/>
      <w:lvlJc w:val="left"/>
      <w:pPr>
        <w:tabs>
          <w:tab w:val="num" w:pos="1080"/>
        </w:tabs>
        <w:ind w:left="0" w:firstLine="720"/>
      </w:pPr>
      <w:rPr>
        <w:b/>
        <w:i w:val="0"/>
      </w:rPr>
    </w:lvl>
  </w:abstractNum>
  <w:abstractNum w:abstractNumId="15" w15:restartNumberingAfterBreak="0">
    <w:nsid w:val="3C6A785E"/>
    <w:multiLevelType w:val="hybridMultilevel"/>
    <w:tmpl w:val="51C449A2"/>
    <w:lvl w:ilvl="0" w:tplc="41888888">
      <w:start w:val="1"/>
      <w:numFmt w:val="bullet"/>
      <w:lvlText w:val=""/>
      <w:lvlJc w:val="left"/>
      <w:pPr>
        <w:ind w:left="360" w:hanging="360"/>
      </w:pPr>
      <w:rPr>
        <w:rFonts w:ascii="Wingdings" w:eastAsiaTheme="minorHAnsi" w:hAnsi="Wingdings" w:cs="Times New Roman" w:hint="default"/>
        <w:color w:val="00B05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D26B82"/>
    <w:multiLevelType w:val="hybridMultilevel"/>
    <w:tmpl w:val="410A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476"/>
    <w:multiLevelType w:val="hybridMultilevel"/>
    <w:tmpl w:val="0B5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43C01"/>
    <w:multiLevelType w:val="multilevel"/>
    <w:tmpl w:val="DCCC1AD8"/>
    <w:lvl w:ilvl="0">
      <w:start w:val="1"/>
      <w:numFmt w:val="decimal"/>
      <w:pStyle w:val="Level1"/>
      <w:lvlText w:val="%1."/>
      <w:lvlJc w:val="left"/>
      <w:pPr>
        <w:tabs>
          <w:tab w:val="num" w:pos="720"/>
        </w:tabs>
        <w:ind w:left="0" w:firstLine="0"/>
      </w:pPr>
      <w:rPr>
        <w:rFonts w:hint="default"/>
        <w:b w:val="0"/>
        <w:i w:val="0"/>
      </w:rPr>
    </w:lvl>
    <w:lvl w:ilvl="1">
      <w:start w:val="1"/>
      <w:numFmt w:val="upperLetter"/>
      <w:lvlText w:val="%2."/>
      <w:lvlJc w:val="left"/>
      <w:pPr>
        <w:tabs>
          <w:tab w:val="num" w:pos="1080"/>
        </w:tabs>
        <w:ind w:left="0" w:firstLine="720"/>
      </w:pPr>
      <w:rPr>
        <w:rFonts w:hint="default"/>
        <w:b/>
        <w:i w:val="0"/>
      </w:rPr>
    </w:lvl>
    <w:lvl w:ilvl="2">
      <w:start w:val="1"/>
      <w:numFmt w:val="decimal"/>
      <w:lvlText w:val="%3."/>
      <w:lvlJc w:val="left"/>
      <w:pPr>
        <w:tabs>
          <w:tab w:val="num" w:pos="1800"/>
        </w:tabs>
        <w:ind w:left="0" w:firstLine="1440"/>
      </w:pPr>
      <w:rPr>
        <w:rFonts w:hint="default"/>
        <w:b w:val="0"/>
      </w:rPr>
    </w:lvl>
    <w:lvl w:ilvl="3">
      <w:start w:val="1"/>
      <w:numFmt w:val="lowerLetter"/>
      <w:lvlText w:val="%4."/>
      <w:lvlJc w:val="left"/>
      <w:pPr>
        <w:tabs>
          <w:tab w:val="num" w:pos="2520"/>
        </w:tabs>
        <w:ind w:left="0" w:firstLine="2160"/>
      </w:pPr>
      <w:rPr>
        <w:rFonts w:hint="default"/>
      </w:rPr>
    </w:lvl>
    <w:lvl w:ilvl="4">
      <w:start w:val="1"/>
      <w:numFmt w:val="lowerRoman"/>
      <w:lvlText w:val="%5."/>
      <w:lvlJc w:val="left"/>
      <w:pPr>
        <w:tabs>
          <w:tab w:val="num" w:pos="3600"/>
        </w:tabs>
        <w:ind w:left="0" w:firstLine="2880"/>
      </w:pPr>
      <w:rPr>
        <w:rFonts w:hint="default"/>
        <w:b/>
        <w:i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4431460E"/>
    <w:multiLevelType w:val="hybridMultilevel"/>
    <w:tmpl w:val="8FA2DA8E"/>
    <w:lvl w:ilvl="0" w:tplc="B7EA3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EC2466"/>
    <w:multiLevelType w:val="hybridMultilevel"/>
    <w:tmpl w:val="50E4B1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162665"/>
    <w:multiLevelType w:val="hybridMultilevel"/>
    <w:tmpl w:val="8C28485A"/>
    <w:lvl w:ilvl="0" w:tplc="031A64FE">
      <w:start w:val="1"/>
      <w:numFmt w:val="decimal"/>
      <w:lvlText w:val="%1."/>
      <w:lvlJc w:val="left"/>
      <w:pPr>
        <w:ind w:left="360" w:hanging="360"/>
      </w:pPr>
      <w:rPr>
        <w:b/>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395960"/>
    <w:multiLevelType w:val="hybridMultilevel"/>
    <w:tmpl w:val="6912578E"/>
    <w:lvl w:ilvl="0" w:tplc="65D64E0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6643C"/>
    <w:multiLevelType w:val="multilevel"/>
    <w:tmpl w:val="9C76F0C8"/>
    <w:lvl w:ilvl="0">
      <w:start w:val="1"/>
      <w:numFmt w:val="decimal"/>
      <w:lvlText w:val="%1."/>
      <w:lvlJc w:val="left"/>
      <w:pPr>
        <w:tabs>
          <w:tab w:val="num" w:pos="720"/>
        </w:tabs>
        <w:ind w:left="0" w:firstLine="0"/>
      </w:pPr>
      <w:rPr>
        <w:rFonts w:hint="default"/>
        <w:b w:val="0"/>
        <w:i w:val="0"/>
      </w:rPr>
    </w:lvl>
    <w:lvl w:ilvl="1">
      <w:start w:val="1"/>
      <w:numFmt w:val="upperLetter"/>
      <w:lvlText w:val="%2."/>
      <w:lvlJc w:val="left"/>
      <w:pPr>
        <w:tabs>
          <w:tab w:val="num" w:pos="1080"/>
        </w:tabs>
        <w:ind w:left="0" w:firstLine="720"/>
      </w:pPr>
      <w:rPr>
        <w:rFonts w:hint="default"/>
        <w:b/>
        <w:i w:val="0"/>
      </w:rPr>
    </w:lvl>
    <w:lvl w:ilvl="2">
      <w:start w:val="1"/>
      <w:numFmt w:val="decimal"/>
      <w:lvlText w:val="%3."/>
      <w:lvlJc w:val="left"/>
      <w:pPr>
        <w:tabs>
          <w:tab w:val="num" w:pos="1800"/>
        </w:tabs>
        <w:ind w:left="0" w:firstLine="1440"/>
      </w:pPr>
      <w:rPr>
        <w:rFonts w:hint="default"/>
        <w:b w:val="0"/>
      </w:rPr>
    </w:lvl>
    <w:lvl w:ilvl="3">
      <w:start w:val="1"/>
      <w:numFmt w:val="lowerLetter"/>
      <w:lvlText w:val="%4."/>
      <w:lvlJc w:val="left"/>
      <w:pPr>
        <w:tabs>
          <w:tab w:val="num" w:pos="2520"/>
        </w:tabs>
        <w:ind w:left="0" w:firstLine="2160"/>
      </w:pPr>
      <w:rPr>
        <w:rFonts w:hint="default"/>
      </w:rPr>
    </w:lvl>
    <w:lvl w:ilvl="4">
      <w:start w:val="1"/>
      <w:numFmt w:val="lowerRoman"/>
      <w:lvlText w:val="%5."/>
      <w:lvlJc w:val="left"/>
      <w:pPr>
        <w:tabs>
          <w:tab w:val="num" w:pos="3600"/>
        </w:tabs>
        <w:ind w:left="0" w:firstLine="2880"/>
      </w:pPr>
      <w:rPr>
        <w:rFonts w:hint="default"/>
        <w:b/>
        <w:i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511010A7"/>
    <w:multiLevelType w:val="hybridMultilevel"/>
    <w:tmpl w:val="8C28485A"/>
    <w:lvl w:ilvl="0" w:tplc="031A64FE">
      <w:start w:val="1"/>
      <w:numFmt w:val="decimal"/>
      <w:lvlText w:val="%1."/>
      <w:lvlJc w:val="left"/>
      <w:pPr>
        <w:ind w:left="820" w:hanging="360"/>
      </w:pPr>
      <w:rPr>
        <w:b/>
        <w:color w:val="auto"/>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541E5D1A"/>
    <w:multiLevelType w:val="hybridMultilevel"/>
    <w:tmpl w:val="8FA2DA8E"/>
    <w:lvl w:ilvl="0" w:tplc="B7EA3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B022E"/>
    <w:multiLevelType w:val="hybridMultilevel"/>
    <w:tmpl w:val="9F866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5A3AF6"/>
    <w:multiLevelType w:val="hybridMultilevel"/>
    <w:tmpl w:val="68EEDD82"/>
    <w:lvl w:ilvl="0" w:tplc="418E7600">
      <w:start w:val="1"/>
      <w:numFmt w:val="decimal"/>
      <w:pStyle w:val="NumberedContractTerm"/>
      <w:lvlText w:val="%1."/>
      <w:lvlJc w:val="left"/>
      <w:pPr>
        <w:ind w:left="900" w:hanging="54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03159"/>
    <w:multiLevelType w:val="hybridMultilevel"/>
    <w:tmpl w:val="BA641EDC"/>
    <w:lvl w:ilvl="0" w:tplc="38BC0C82">
      <w:start w:val="1"/>
      <w:numFmt w:val="bullet"/>
      <w:lvlText w:val=""/>
      <w:lvlJc w:val="left"/>
      <w:pPr>
        <w:ind w:left="360" w:hanging="360"/>
      </w:pPr>
      <w:rPr>
        <w:rFonts w:ascii="Wingdings" w:eastAsia="Times New Roman" w:hAnsi="Wingdings" w:cs="Times New Roman" w:hint="default"/>
        <w:color w:val="00B05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2E0AF6"/>
    <w:multiLevelType w:val="hybridMultilevel"/>
    <w:tmpl w:val="71E61600"/>
    <w:lvl w:ilvl="0" w:tplc="678E181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D1C2F"/>
    <w:multiLevelType w:val="hybridMultilevel"/>
    <w:tmpl w:val="C2780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A74789"/>
    <w:multiLevelType w:val="hybridMultilevel"/>
    <w:tmpl w:val="8FA2DA8E"/>
    <w:lvl w:ilvl="0" w:tplc="B7EA3EC6">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2" w15:restartNumberingAfterBreak="0">
    <w:nsid w:val="78F77DF2"/>
    <w:multiLevelType w:val="hybridMultilevel"/>
    <w:tmpl w:val="E6C49E54"/>
    <w:lvl w:ilvl="0" w:tplc="ADD43B28">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D311C5"/>
    <w:multiLevelType w:val="multilevel"/>
    <w:tmpl w:val="9C76F0C8"/>
    <w:lvl w:ilvl="0">
      <w:start w:val="1"/>
      <w:numFmt w:val="decimal"/>
      <w:lvlText w:val="%1."/>
      <w:lvlJc w:val="left"/>
      <w:pPr>
        <w:tabs>
          <w:tab w:val="num" w:pos="720"/>
        </w:tabs>
        <w:ind w:left="0" w:firstLine="0"/>
      </w:pPr>
      <w:rPr>
        <w:rFonts w:hint="default"/>
        <w:b w:val="0"/>
        <w:i w:val="0"/>
      </w:rPr>
    </w:lvl>
    <w:lvl w:ilvl="1">
      <w:start w:val="1"/>
      <w:numFmt w:val="upperLetter"/>
      <w:lvlText w:val="%2."/>
      <w:lvlJc w:val="left"/>
      <w:pPr>
        <w:tabs>
          <w:tab w:val="num" w:pos="1080"/>
        </w:tabs>
        <w:ind w:left="0" w:firstLine="720"/>
      </w:pPr>
      <w:rPr>
        <w:rFonts w:hint="default"/>
        <w:b/>
        <w:i w:val="0"/>
      </w:rPr>
    </w:lvl>
    <w:lvl w:ilvl="2">
      <w:start w:val="1"/>
      <w:numFmt w:val="decimal"/>
      <w:lvlText w:val="%3."/>
      <w:lvlJc w:val="left"/>
      <w:pPr>
        <w:tabs>
          <w:tab w:val="num" w:pos="1800"/>
        </w:tabs>
        <w:ind w:left="0" w:firstLine="1440"/>
      </w:pPr>
      <w:rPr>
        <w:rFonts w:hint="default"/>
        <w:b w:val="0"/>
      </w:rPr>
    </w:lvl>
    <w:lvl w:ilvl="3">
      <w:start w:val="1"/>
      <w:numFmt w:val="lowerLetter"/>
      <w:lvlText w:val="%4."/>
      <w:lvlJc w:val="left"/>
      <w:pPr>
        <w:tabs>
          <w:tab w:val="num" w:pos="2520"/>
        </w:tabs>
        <w:ind w:left="0" w:firstLine="2160"/>
      </w:pPr>
      <w:rPr>
        <w:rFonts w:hint="default"/>
      </w:rPr>
    </w:lvl>
    <w:lvl w:ilvl="4">
      <w:start w:val="1"/>
      <w:numFmt w:val="lowerRoman"/>
      <w:lvlText w:val="%5."/>
      <w:lvlJc w:val="left"/>
      <w:pPr>
        <w:tabs>
          <w:tab w:val="num" w:pos="3600"/>
        </w:tabs>
        <w:ind w:left="0" w:firstLine="2880"/>
      </w:pPr>
      <w:rPr>
        <w:rFonts w:hint="default"/>
        <w:b/>
        <w:i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0"/>
  </w:num>
  <w:num w:numId="2">
    <w:abstractNumId w:val="14"/>
  </w:num>
  <w:num w:numId="3">
    <w:abstractNumId w:val="18"/>
  </w:num>
  <w:num w:numId="4">
    <w:abstractNumId w:val="2"/>
  </w:num>
  <w:num w:numId="5">
    <w:abstractNumId w:val="3"/>
  </w:num>
  <w:num w:numId="6">
    <w:abstractNumId w:val="27"/>
  </w:num>
  <w:num w:numId="7">
    <w:abstractNumId w:val="30"/>
  </w:num>
  <w:num w:numId="8">
    <w:abstractNumId w:val="21"/>
  </w:num>
  <w:num w:numId="9">
    <w:abstractNumId w:val="25"/>
  </w:num>
  <w:num w:numId="10">
    <w:abstractNumId w:val="31"/>
  </w:num>
  <w:num w:numId="11">
    <w:abstractNumId w:val="19"/>
  </w:num>
  <w:num w:numId="12">
    <w:abstractNumId w:val="28"/>
  </w:num>
  <w:num w:numId="13">
    <w:abstractNumId w:val="26"/>
  </w:num>
  <w:num w:numId="14">
    <w:abstractNumId w:val="1"/>
  </w:num>
  <w:num w:numId="15">
    <w:abstractNumId w:val="10"/>
  </w:num>
  <w:num w:numId="16">
    <w:abstractNumId w:val="33"/>
  </w:num>
  <w:num w:numId="17">
    <w:abstractNumId w:val="4"/>
  </w:num>
  <w:num w:numId="18">
    <w:abstractNumId w:val="12"/>
  </w:num>
  <w:num w:numId="19">
    <w:abstractNumId w:val="6"/>
  </w:num>
  <w:num w:numId="20">
    <w:abstractNumId w:val="23"/>
  </w:num>
  <w:num w:numId="21">
    <w:abstractNumId w:val="15"/>
  </w:num>
  <w:num w:numId="22">
    <w:abstractNumId w:val="13"/>
  </w:num>
  <w:num w:numId="23">
    <w:abstractNumId w:val="24"/>
  </w:num>
  <w:num w:numId="24">
    <w:abstractNumId w:val="8"/>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num>
  <w:num w:numId="36">
    <w:abstractNumId w:val="0"/>
  </w:num>
  <w:num w:numId="37">
    <w:abstractNumId w:val="0"/>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5"/>
  </w:num>
  <w:num w:numId="43">
    <w:abstractNumId w:val="20"/>
  </w:num>
  <w:num w:numId="44">
    <w:abstractNumId w:val="11"/>
  </w:num>
  <w:num w:numId="45">
    <w:abstractNumId w:val="29"/>
  </w:num>
  <w:num w:numId="46">
    <w:abstractNumId w:val="7"/>
  </w:num>
  <w:num w:numId="47">
    <w:abstractNumId w:val="17"/>
  </w:num>
  <w:num w:numId="48">
    <w:abstractNumId w:val="16"/>
  </w:num>
  <w:num w:numId="49">
    <w:abstractNumId w:val="22"/>
  </w:num>
  <w:num w:numId="50">
    <w:abstractNumId w:val="9"/>
  </w:num>
  <w:num w:numId="51">
    <w:abstractNumId w:val="3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Mariela (ADM)">
    <w15:presenceInfo w15:providerId="AD" w15:userId="S::mariela.taylor@sfgov.org::4421e183-7af8-4f98-857a-8e501841b304"/>
  </w15:person>
  <w15:person w15:author="Taraneh Moayed">
    <w15:presenceInfo w15:providerId="AD" w15:userId="S-1-5-21-3182784821-3064704489-3179880800-10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927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40"/>
    <w:rsid w:val="00000916"/>
    <w:rsid w:val="00001145"/>
    <w:rsid w:val="0000597C"/>
    <w:rsid w:val="00007ADC"/>
    <w:rsid w:val="00010C54"/>
    <w:rsid w:val="0001185A"/>
    <w:rsid w:val="0001352B"/>
    <w:rsid w:val="00013594"/>
    <w:rsid w:val="00014094"/>
    <w:rsid w:val="00014817"/>
    <w:rsid w:val="00014B23"/>
    <w:rsid w:val="0001540C"/>
    <w:rsid w:val="000159A8"/>
    <w:rsid w:val="0002030F"/>
    <w:rsid w:val="00020E76"/>
    <w:rsid w:val="00020F7B"/>
    <w:rsid w:val="00020FD5"/>
    <w:rsid w:val="00023823"/>
    <w:rsid w:val="00024588"/>
    <w:rsid w:val="00024925"/>
    <w:rsid w:val="00024A0C"/>
    <w:rsid w:val="00024B79"/>
    <w:rsid w:val="00026196"/>
    <w:rsid w:val="000266A9"/>
    <w:rsid w:val="00026DF0"/>
    <w:rsid w:val="00027793"/>
    <w:rsid w:val="00030352"/>
    <w:rsid w:val="000306AA"/>
    <w:rsid w:val="000306F7"/>
    <w:rsid w:val="0003270A"/>
    <w:rsid w:val="00034913"/>
    <w:rsid w:val="00036418"/>
    <w:rsid w:val="000367A0"/>
    <w:rsid w:val="00036A51"/>
    <w:rsid w:val="00037C88"/>
    <w:rsid w:val="0004054C"/>
    <w:rsid w:val="00040E08"/>
    <w:rsid w:val="00043075"/>
    <w:rsid w:val="00044A50"/>
    <w:rsid w:val="000450B0"/>
    <w:rsid w:val="0004560F"/>
    <w:rsid w:val="00045771"/>
    <w:rsid w:val="00045C72"/>
    <w:rsid w:val="00047711"/>
    <w:rsid w:val="00050017"/>
    <w:rsid w:val="00052671"/>
    <w:rsid w:val="00054181"/>
    <w:rsid w:val="00054756"/>
    <w:rsid w:val="00055FDF"/>
    <w:rsid w:val="00056483"/>
    <w:rsid w:val="00056849"/>
    <w:rsid w:val="00056966"/>
    <w:rsid w:val="000576B5"/>
    <w:rsid w:val="00060DD9"/>
    <w:rsid w:val="00061A33"/>
    <w:rsid w:val="00062A5C"/>
    <w:rsid w:val="00062B5B"/>
    <w:rsid w:val="00064025"/>
    <w:rsid w:val="00065AC7"/>
    <w:rsid w:val="00065B2A"/>
    <w:rsid w:val="0006683B"/>
    <w:rsid w:val="00067266"/>
    <w:rsid w:val="00070AB6"/>
    <w:rsid w:val="0007110B"/>
    <w:rsid w:val="00071EFF"/>
    <w:rsid w:val="00072FD5"/>
    <w:rsid w:val="0007583C"/>
    <w:rsid w:val="000761C2"/>
    <w:rsid w:val="00076776"/>
    <w:rsid w:val="00080959"/>
    <w:rsid w:val="00080BDC"/>
    <w:rsid w:val="00080DC8"/>
    <w:rsid w:val="00080FB6"/>
    <w:rsid w:val="00081063"/>
    <w:rsid w:val="000813D4"/>
    <w:rsid w:val="00081D12"/>
    <w:rsid w:val="0008294D"/>
    <w:rsid w:val="00090D6A"/>
    <w:rsid w:val="00091F23"/>
    <w:rsid w:val="00092307"/>
    <w:rsid w:val="00092DBF"/>
    <w:rsid w:val="00092DE8"/>
    <w:rsid w:val="00093031"/>
    <w:rsid w:val="000944B0"/>
    <w:rsid w:val="00095969"/>
    <w:rsid w:val="00095C26"/>
    <w:rsid w:val="000979E3"/>
    <w:rsid w:val="000A066D"/>
    <w:rsid w:val="000A1E46"/>
    <w:rsid w:val="000A3444"/>
    <w:rsid w:val="000A37DE"/>
    <w:rsid w:val="000A473B"/>
    <w:rsid w:val="000A48BD"/>
    <w:rsid w:val="000A4B2D"/>
    <w:rsid w:val="000A4D79"/>
    <w:rsid w:val="000A513B"/>
    <w:rsid w:val="000A58D6"/>
    <w:rsid w:val="000A5CC0"/>
    <w:rsid w:val="000A60AB"/>
    <w:rsid w:val="000A697C"/>
    <w:rsid w:val="000A6C24"/>
    <w:rsid w:val="000A7528"/>
    <w:rsid w:val="000A7928"/>
    <w:rsid w:val="000B13FB"/>
    <w:rsid w:val="000B2046"/>
    <w:rsid w:val="000B3456"/>
    <w:rsid w:val="000B35EF"/>
    <w:rsid w:val="000B36B3"/>
    <w:rsid w:val="000B4693"/>
    <w:rsid w:val="000B4C1A"/>
    <w:rsid w:val="000B67AB"/>
    <w:rsid w:val="000B6CAD"/>
    <w:rsid w:val="000B75E7"/>
    <w:rsid w:val="000C06F6"/>
    <w:rsid w:val="000C1059"/>
    <w:rsid w:val="000C1499"/>
    <w:rsid w:val="000C16B3"/>
    <w:rsid w:val="000C1A41"/>
    <w:rsid w:val="000C3819"/>
    <w:rsid w:val="000C3D57"/>
    <w:rsid w:val="000C509B"/>
    <w:rsid w:val="000C5F1B"/>
    <w:rsid w:val="000C6F5F"/>
    <w:rsid w:val="000D0942"/>
    <w:rsid w:val="000D23C6"/>
    <w:rsid w:val="000D2C35"/>
    <w:rsid w:val="000D2E3D"/>
    <w:rsid w:val="000D2FBB"/>
    <w:rsid w:val="000D48D4"/>
    <w:rsid w:val="000D5369"/>
    <w:rsid w:val="000D592A"/>
    <w:rsid w:val="000D6386"/>
    <w:rsid w:val="000D6838"/>
    <w:rsid w:val="000E0172"/>
    <w:rsid w:val="000E095A"/>
    <w:rsid w:val="000E42E5"/>
    <w:rsid w:val="000E54D1"/>
    <w:rsid w:val="000E778C"/>
    <w:rsid w:val="000E7C13"/>
    <w:rsid w:val="000E7CAC"/>
    <w:rsid w:val="000F014A"/>
    <w:rsid w:val="000F3D67"/>
    <w:rsid w:val="00102D59"/>
    <w:rsid w:val="00102F5B"/>
    <w:rsid w:val="00104322"/>
    <w:rsid w:val="001058EF"/>
    <w:rsid w:val="001068E7"/>
    <w:rsid w:val="00106BAF"/>
    <w:rsid w:val="00107BD5"/>
    <w:rsid w:val="00110B4C"/>
    <w:rsid w:val="0011189D"/>
    <w:rsid w:val="00112B24"/>
    <w:rsid w:val="00117E5D"/>
    <w:rsid w:val="001204D2"/>
    <w:rsid w:val="001216F9"/>
    <w:rsid w:val="00123FAC"/>
    <w:rsid w:val="00125E2A"/>
    <w:rsid w:val="00130691"/>
    <w:rsid w:val="001319CE"/>
    <w:rsid w:val="00135EA0"/>
    <w:rsid w:val="0013647F"/>
    <w:rsid w:val="001369E3"/>
    <w:rsid w:val="00137440"/>
    <w:rsid w:val="001379C8"/>
    <w:rsid w:val="00137DBD"/>
    <w:rsid w:val="001427CD"/>
    <w:rsid w:val="001432EA"/>
    <w:rsid w:val="00143E92"/>
    <w:rsid w:val="0014489B"/>
    <w:rsid w:val="00144B4D"/>
    <w:rsid w:val="00144E49"/>
    <w:rsid w:val="00146923"/>
    <w:rsid w:val="00147091"/>
    <w:rsid w:val="0014722C"/>
    <w:rsid w:val="00147B2C"/>
    <w:rsid w:val="001511D5"/>
    <w:rsid w:val="00151A8A"/>
    <w:rsid w:val="00151D74"/>
    <w:rsid w:val="001528EC"/>
    <w:rsid w:val="001531A5"/>
    <w:rsid w:val="0015385A"/>
    <w:rsid w:val="0015561B"/>
    <w:rsid w:val="001560EA"/>
    <w:rsid w:val="00156D92"/>
    <w:rsid w:val="00157001"/>
    <w:rsid w:val="001575E6"/>
    <w:rsid w:val="001576C1"/>
    <w:rsid w:val="001602C1"/>
    <w:rsid w:val="00161441"/>
    <w:rsid w:val="00162113"/>
    <w:rsid w:val="0016241C"/>
    <w:rsid w:val="00162BED"/>
    <w:rsid w:val="001635D2"/>
    <w:rsid w:val="00164465"/>
    <w:rsid w:val="00164EA3"/>
    <w:rsid w:val="00165B1A"/>
    <w:rsid w:val="001674F7"/>
    <w:rsid w:val="00172D8C"/>
    <w:rsid w:val="001736A9"/>
    <w:rsid w:val="00174189"/>
    <w:rsid w:val="00174423"/>
    <w:rsid w:val="00174701"/>
    <w:rsid w:val="0017473B"/>
    <w:rsid w:val="00174A64"/>
    <w:rsid w:val="00174A71"/>
    <w:rsid w:val="00177123"/>
    <w:rsid w:val="001773EB"/>
    <w:rsid w:val="0017754D"/>
    <w:rsid w:val="00177B9E"/>
    <w:rsid w:val="00180852"/>
    <w:rsid w:val="0018119E"/>
    <w:rsid w:val="0018178B"/>
    <w:rsid w:val="00184025"/>
    <w:rsid w:val="00186CE3"/>
    <w:rsid w:val="001873E3"/>
    <w:rsid w:val="0019056B"/>
    <w:rsid w:val="00195331"/>
    <w:rsid w:val="001954DA"/>
    <w:rsid w:val="001A1FAD"/>
    <w:rsid w:val="001A25B0"/>
    <w:rsid w:val="001A2799"/>
    <w:rsid w:val="001A48FB"/>
    <w:rsid w:val="001A5829"/>
    <w:rsid w:val="001A71FF"/>
    <w:rsid w:val="001B2ADF"/>
    <w:rsid w:val="001B3421"/>
    <w:rsid w:val="001B42A4"/>
    <w:rsid w:val="001B65F7"/>
    <w:rsid w:val="001B7928"/>
    <w:rsid w:val="001C075A"/>
    <w:rsid w:val="001C1192"/>
    <w:rsid w:val="001C1F80"/>
    <w:rsid w:val="001C2799"/>
    <w:rsid w:val="001C36F4"/>
    <w:rsid w:val="001C399E"/>
    <w:rsid w:val="001C50F5"/>
    <w:rsid w:val="001D0D19"/>
    <w:rsid w:val="001D1165"/>
    <w:rsid w:val="001D1FB2"/>
    <w:rsid w:val="001D2002"/>
    <w:rsid w:val="001D357A"/>
    <w:rsid w:val="001D37FB"/>
    <w:rsid w:val="001D63D4"/>
    <w:rsid w:val="001D7063"/>
    <w:rsid w:val="001D71C5"/>
    <w:rsid w:val="001D7926"/>
    <w:rsid w:val="001E04A3"/>
    <w:rsid w:val="001E0E83"/>
    <w:rsid w:val="001E19E4"/>
    <w:rsid w:val="001E1A53"/>
    <w:rsid w:val="001E1BFE"/>
    <w:rsid w:val="001E2907"/>
    <w:rsid w:val="001E2E21"/>
    <w:rsid w:val="001E4CA9"/>
    <w:rsid w:val="001E4FD5"/>
    <w:rsid w:val="001E51CF"/>
    <w:rsid w:val="001F197E"/>
    <w:rsid w:val="001F1DFC"/>
    <w:rsid w:val="001F294F"/>
    <w:rsid w:val="001F4076"/>
    <w:rsid w:val="001F45F9"/>
    <w:rsid w:val="001F4894"/>
    <w:rsid w:val="001F4B3D"/>
    <w:rsid w:val="001F53FF"/>
    <w:rsid w:val="001F5D24"/>
    <w:rsid w:val="001F79B4"/>
    <w:rsid w:val="00201D43"/>
    <w:rsid w:val="002026E1"/>
    <w:rsid w:val="00202A12"/>
    <w:rsid w:val="0020327C"/>
    <w:rsid w:val="0020477C"/>
    <w:rsid w:val="00204FDE"/>
    <w:rsid w:val="002055CE"/>
    <w:rsid w:val="00205826"/>
    <w:rsid w:val="00205C42"/>
    <w:rsid w:val="002118B4"/>
    <w:rsid w:val="00212D72"/>
    <w:rsid w:val="002131B5"/>
    <w:rsid w:val="00213716"/>
    <w:rsid w:val="0021630F"/>
    <w:rsid w:val="00216803"/>
    <w:rsid w:val="00216C13"/>
    <w:rsid w:val="00217C8F"/>
    <w:rsid w:val="00220422"/>
    <w:rsid w:val="00220562"/>
    <w:rsid w:val="002207B5"/>
    <w:rsid w:val="0022180F"/>
    <w:rsid w:val="00221D1C"/>
    <w:rsid w:val="00222DD6"/>
    <w:rsid w:val="00225C5E"/>
    <w:rsid w:val="00230C74"/>
    <w:rsid w:val="002313F7"/>
    <w:rsid w:val="002317F0"/>
    <w:rsid w:val="00232B57"/>
    <w:rsid w:val="00232BE8"/>
    <w:rsid w:val="002336B5"/>
    <w:rsid w:val="002342D6"/>
    <w:rsid w:val="00234A2C"/>
    <w:rsid w:val="00237934"/>
    <w:rsid w:val="00240856"/>
    <w:rsid w:val="00240AE7"/>
    <w:rsid w:val="00242421"/>
    <w:rsid w:val="00242600"/>
    <w:rsid w:val="00243BA2"/>
    <w:rsid w:val="002444BC"/>
    <w:rsid w:val="00244899"/>
    <w:rsid w:val="00247357"/>
    <w:rsid w:val="00252814"/>
    <w:rsid w:val="002539F6"/>
    <w:rsid w:val="00255C58"/>
    <w:rsid w:val="00260DD7"/>
    <w:rsid w:val="002613DB"/>
    <w:rsid w:val="00261C20"/>
    <w:rsid w:val="00262451"/>
    <w:rsid w:val="00262550"/>
    <w:rsid w:val="00264612"/>
    <w:rsid w:val="00266D84"/>
    <w:rsid w:val="00267A1F"/>
    <w:rsid w:val="00267C48"/>
    <w:rsid w:val="00267D60"/>
    <w:rsid w:val="002707FC"/>
    <w:rsid w:val="00270E91"/>
    <w:rsid w:val="0027272E"/>
    <w:rsid w:val="0027289F"/>
    <w:rsid w:val="00273570"/>
    <w:rsid w:val="0027401F"/>
    <w:rsid w:val="002751FF"/>
    <w:rsid w:val="002754D8"/>
    <w:rsid w:val="002758C6"/>
    <w:rsid w:val="00275C0E"/>
    <w:rsid w:val="00276A91"/>
    <w:rsid w:val="00276EFA"/>
    <w:rsid w:val="00277698"/>
    <w:rsid w:val="002809E1"/>
    <w:rsid w:val="00281463"/>
    <w:rsid w:val="002822DC"/>
    <w:rsid w:val="002823ED"/>
    <w:rsid w:val="00283E9F"/>
    <w:rsid w:val="002850DE"/>
    <w:rsid w:val="002861BD"/>
    <w:rsid w:val="00287277"/>
    <w:rsid w:val="00287339"/>
    <w:rsid w:val="00287DF3"/>
    <w:rsid w:val="002911E0"/>
    <w:rsid w:val="00293A3E"/>
    <w:rsid w:val="00293CAB"/>
    <w:rsid w:val="00293DE0"/>
    <w:rsid w:val="002964AC"/>
    <w:rsid w:val="002A0E96"/>
    <w:rsid w:val="002A37E2"/>
    <w:rsid w:val="002A43D2"/>
    <w:rsid w:val="002A4AAD"/>
    <w:rsid w:val="002A65B1"/>
    <w:rsid w:val="002A660F"/>
    <w:rsid w:val="002A6E67"/>
    <w:rsid w:val="002A704F"/>
    <w:rsid w:val="002B0B9D"/>
    <w:rsid w:val="002B141F"/>
    <w:rsid w:val="002B2086"/>
    <w:rsid w:val="002B221D"/>
    <w:rsid w:val="002B30F8"/>
    <w:rsid w:val="002B37DD"/>
    <w:rsid w:val="002B4462"/>
    <w:rsid w:val="002B44E2"/>
    <w:rsid w:val="002B74FB"/>
    <w:rsid w:val="002B786F"/>
    <w:rsid w:val="002B78E2"/>
    <w:rsid w:val="002C057E"/>
    <w:rsid w:val="002C0B2A"/>
    <w:rsid w:val="002C0CBF"/>
    <w:rsid w:val="002C0CE2"/>
    <w:rsid w:val="002C1497"/>
    <w:rsid w:val="002C25F3"/>
    <w:rsid w:val="002C34EF"/>
    <w:rsid w:val="002C3A96"/>
    <w:rsid w:val="002C4446"/>
    <w:rsid w:val="002C4A9A"/>
    <w:rsid w:val="002C5215"/>
    <w:rsid w:val="002C52D1"/>
    <w:rsid w:val="002C6E20"/>
    <w:rsid w:val="002D41A1"/>
    <w:rsid w:val="002D6234"/>
    <w:rsid w:val="002D65DA"/>
    <w:rsid w:val="002D7860"/>
    <w:rsid w:val="002E0E4D"/>
    <w:rsid w:val="002E24F8"/>
    <w:rsid w:val="002E27CC"/>
    <w:rsid w:val="002E4113"/>
    <w:rsid w:val="002E42C0"/>
    <w:rsid w:val="002E4585"/>
    <w:rsid w:val="002E4D61"/>
    <w:rsid w:val="002E7E69"/>
    <w:rsid w:val="002F1C28"/>
    <w:rsid w:val="002F2F9F"/>
    <w:rsid w:val="002F2FFB"/>
    <w:rsid w:val="002F6F33"/>
    <w:rsid w:val="002F737D"/>
    <w:rsid w:val="002F7ECD"/>
    <w:rsid w:val="00303C36"/>
    <w:rsid w:val="00303CC1"/>
    <w:rsid w:val="00303CE5"/>
    <w:rsid w:val="0030500D"/>
    <w:rsid w:val="00310CC2"/>
    <w:rsid w:val="0031398C"/>
    <w:rsid w:val="003141B1"/>
    <w:rsid w:val="00314AEE"/>
    <w:rsid w:val="00316181"/>
    <w:rsid w:val="00316253"/>
    <w:rsid w:val="00316471"/>
    <w:rsid w:val="0031649A"/>
    <w:rsid w:val="00317528"/>
    <w:rsid w:val="0032184A"/>
    <w:rsid w:val="003241C2"/>
    <w:rsid w:val="0032439A"/>
    <w:rsid w:val="00324431"/>
    <w:rsid w:val="0032606E"/>
    <w:rsid w:val="00326E76"/>
    <w:rsid w:val="00327A3C"/>
    <w:rsid w:val="0033085B"/>
    <w:rsid w:val="00330979"/>
    <w:rsid w:val="00330A1B"/>
    <w:rsid w:val="0033395F"/>
    <w:rsid w:val="00334F76"/>
    <w:rsid w:val="0033595C"/>
    <w:rsid w:val="00336B80"/>
    <w:rsid w:val="00337658"/>
    <w:rsid w:val="003376B0"/>
    <w:rsid w:val="00340FF4"/>
    <w:rsid w:val="00341BCC"/>
    <w:rsid w:val="00343EEE"/>
    <w:rsid w:val="00344FEC"/>
    <w:rsid w:val="0034507B"/>
    <w:rsid w:val="00346221"/>
    <w:rsid w:val="003464B4"/>
    <w:rsid w:val="00346F87"/>
    <w:rsid w:val="00347250"/>
    <w:rsid w:val="003476ED"/>
    <w:rsid w:val="0035460D"/>
    <w:rsid w:val="00355924"/>
    <w:rsid w:val="003563EC"/>
    <w:rsid w:val="00357311"/>
    <w:rsid w:val="0036042A"/>
    <w:rsid w:val="0036127B"/>
    <w:rsid w:val="003613E5"/>
    <w:rsid w:val="00361550"/>
    <w:rsid w:val="00361693"/>
    <w:rsid w:val="00361B4F"/>
    <w:rsid w:val="00361EF2"/>
    <w:rsid w:val="00362B94"/>
    <w:rsid w:val="0036370D"/>
    <w:rsid w:val="00365931"/>
    <w:rsid w:val="003668C8"/>
    <w:rsid w:val="003677D5"/>
    <w:rsid w:val="00367C23"/>
    <w:rsid w:val="00370B24"/>
    <w:rsid w:val="00371BCF"/>
    <w:rsid w:val="003722CD"/>
    <w:rsid w:val="003724FE"/>
    <w:rsid w:val="003731C6"/>
    <w:rsid w:val="00375558"/>
    <w:rsid w:val="00375A36"/>
    <w:rsid w:val="0037617D"/>
    <w:rsid w:val="00376BA1"/>
    <w:rsid w:val="00377D96"/>
    <w:rsid w:val="003801E1"/>
    <w:rsid w:val="0038057A"/>
    <w:rsid w:val="003815D1"/>
    <w:rsid w:val="00382111"/>
    <w:rsid w:val="003831A1"/>
    <w:rsid w:val="00384D2F"/>
    <w:rsid w:val="00385B51"/>
    <w:rsid w:val="0038665B"/>
    <w:rsid w:val="00391500"/>
    <w:rsid w:val="0039158B"/>
    <w:rsid w:val="00392F2F"/>
    <w:rsid w:val="00392F63"/>
    <w:rsid w:val="00393B56"/>
    <w:rsid w:val="00393CB2"/>
    <w:rsid w:val="00396CEA"/>
    <w:rsid w:val="0039720B"/>
    <w:rsid w:val="003972DF"/>
    <w:rsid w:val="003A0C72"/>
    <w:rsid w:val="003A1FFB"/>
    <w:rsid w:val="003A4419"/>
    <w:rsid w:val="003A4563"/>
    <w:rsid w:val="003A538F"/>
    <w:rsid w:val="003A58BF"/>
    <w:rsid w:val="003A75F8"/>
    <w:rsid w:val="003B006C"/>
    <w:rsid w:val="003B3476"/>
    <w:rsid w:val="003B5448"/>
    <w:rsid w:val="003B77EE"/>
    <w:rsid w:val="003B79A1"/>
    <w:rsid w:val="003B7C27"/>
    <w:rsid w:val="003C0352"/>
    <w:rsid w:val="003C1BCE"/>
    <w:rsid w:val="003C300C"/>
    <w:rsid w:val="003C382F"/>
    <w:rsid w:val="003C4655"/>
    <w:rsid w:val="003C4F28"/>
    <w:rsid w:val="003C5519"/>
    <w:rsid w:val="003C5707"/>
    <w:rsid w:val="003C5C3A"/>
    <w:rsid w:val="003C5D30"/>
    <w:rsid w:val="003C5DAF"/>
    <w:rsid w:val="003C69D6"/>
    <w:rsid w:val="003C7145"/>
    <w:rsid w:val="003D01BF"/>
    <w:rsid w:val="003D308B"/>
    <w:rsid w:val="003D42BA"/>
    <w:rsid w:val="003D661F"/>
    <w:rsid w:val="003D6ECB"/>
    <w:rsid w:val="003D73E4"/>
    <w:rsid w:val="003E0D9A"/>
    <w:rsid w:val="003E23C7"/>
    <w:rsid w:val="003E27A7"/>
    <w:rsid w:val="003E3458"/>
    <w:rsid w:val="003E3EB8"/>
    <w:rsid w:val="003E3EE8"/>
    <w:rsid w:val="003E71C9"/>
    <w:rsid w:val="003F07E9"/>
    <w:rsid w:val="003F1341"/>
    <w:rsid w:val="003F2F22"/>
    <w:rsid w:val="003F366D"/>
    <w:rsid w:val="003F37C0"/>
    <w:rsid w:val="003F6821"/>
    <w:rsid w:val="0040174C"/>
    <w:rsid w:val="00401D0C"/>
    <w:rsid w:val="00402B8D"/>
    <w:rsid w:val="004071F5"/>
    <w:rsid w:val="00410DF2"/>
    <w:rsid w:val="004116C0"/>
    <w:rsid w:val="00411BAD"/>
    <w:rsid w:val="0041332D"/>
    <w:rsid w:val="00413BC8"/>
    <w:rsid w:val="00413E5E"/>
    <w:rsid w:val="00414413"/>
    <w:rsid w:val="00414424"/>
    <w:rsid w:val="00414920"/>
    <w:rsid w:val="004220AC"/>
    <w:rsid w:val="00422E7A"/>
    <w:rsid w:val="00423529"/>
    <w:rsid w:val="00423E57"/>
    <w:rsid w:val="00423FB7"/>
    <w:rsid w:val="004251B7"/>
    <w:rsid w:val="0042686D"/>
    <w:rsid w:val="0042738C"/>
    <w:rsid w:val="004274DF"/>
    <w:rsid w:val="0043148B"/>
    <w:rsid w:val="004324C2"/>
    <w:rsid w:val="00432FBF"/>
    <w:rsid w:val="00434E95"/>
    <w:rsid w:val="00440251"/>
    <w:rsid w:val="00440D33"/>
    <w:rsid w:val="00441DA4"/>
    <w:rsid w:val="0044273D"/>
    <w:rsid w:val="004447F5"/>
    <w:rsid w:val="004448C5"/>
    <w:rsid w:val="00444DE0"/>
    <w:rsid w:val="00444FE6"/>
    <w:rsid w:val="00447595"/>
    <w:rsid w:val="00447ED5"/>
    <w:rsid w:val="00450AAC"/>
    <w:rsid w:val="004510D0"/>
    <w:rsid w:val="004515FC"/>
    <w:rsid w:val="00451F96"/>
    <w:rsid w:val="004526AF"/>
    <w:rsid w:val="00453CBB"/>
    <w:rsid w:val="004542B9"/>
    <w:rsid w:val="00454D81"/>
    <w:rsid w:val="00455EB3"/>
    <w:rsid w:val="00460DFB"/>
    <w:rsid w:val="00461224"/>
    <w:rsid w:val="004614B3"/>
    <w:rsid w:val="00461BCC"/>
    <w:rsid w:val="00461D50"/>
    <w:rsid w:val="004645B6"/>
    <w:rsid w:val="00464799"/>
    <w:rsid w:val="004660E5"/>
    <w:rsid w:val="00466868"/>
    <w:rsid w:val="00466A00"/>
    <w:rsid w:val="00466CB9"/>
    <w:rsid w:val="00466DA0"/>
    <w:rsid w:val="00467C77"/>
    <w:rsid w:val="00467F84"/>
    <w:rsid w:val="00471A00"/>
    <w:rsid w:val="00471D7B"/>
    <w:rsid w:val="004729AF"/>
    <w:rsid w:val="004732CF"/>
    <w:rsid w:val="00473AA3"/>
    <w:rsid w:val="00473C3F"/>
    <w:rsid w:val="00474677"/>
    <w:rsid w:val="004754C1"/>
    <w:rsid w:val="00475C60"/>
    <w:rsid w:val="00475C89"/>
    <w:rsid w:val="00477221"/>
    <w:rsid w:val="00480236"/>
    <w:rsid w:val="004807EE"/>
    <w:rsid w:val="00480B46"/>
    <w:rsid w:val="00480F56"/>
    <w:rsid w:val="00482300"/>
    <w:rsid w:val="004823BC"/>
    <w:rsid w:val="0048245D"/>
    <w:rsid w:val="0048262C"/>
    <w:rsid w:val="00483ED0"/>
    <w:rsid w:val="00484D45"/>
    <w:rsid w:val="00485176"/>
    <w:rsid w:val="004857E8"/>
    <w:rsid w:val="00486960"/>
    <w:rsid w:val="00490404"/>
    <w:rsid w:val="004915A1"/>
    <w:rsid w:val="004916EB"/>
    <w:rsid w:val="004922D4"/>
    <w:rsid w:val="0049408C"/>
    <w:rsid w:val="004946B0"/>
    <w:rsid w:val="00494A3D"/>
    <w:rsid w:val="00494DD7"/>
    <w:rsid w:val="00496E4C"/>
    <w:rsid w:val="0049789C"/>
    <w:rsid w:val="004A0E23"/>
    <w:rsid w:val="004A0ED9"/>
    <w:rsid w:val="004A2042"/>
    <w:rsid w:val="004A2ED4"/>
    <w:rsid w:val="004A4CCD"/>
    <w:rsid w:val="004A6230"/>
    <w:rsid w:val="004A681A"/>
    <w:rsid w:val="004A716B"/>
    <w:rsid w:val="004A7303"/>
    <w:rsid w:val="004A79D1"/>
    <w:rsid w:val="004B0E2F"/>
    <w:rsid w:val="004B2D3E"/>
    <w:rsid w:val="004B377A"/>
    <w:rsid w:val="004B4833"/>
    <w:rsid w:val="004B51E2"/>
    <w:rsid w:val="004B7997"/>
    <w:rsid w:val="004B7D5D"/>
    <w:rsid w:val="004B7E82"/>
    <w:rsid w:val="004C007C"/>
    <w:rsid w:val="004C2108"/>
    <w:rsid w:val="004C2941"/>
    <w:rsid w:val="004C3347"/>
    <w:rsid w:val="004C3CD1"/>
    <w:rsid w:val="004C673F"/>
    <w:rsid w:val="004C6E1B"/>
    <w:rsid w:val="004C7580"/>
    <w:rsid w:val="004D05CA"/>
    <w:rsid w:val="004D09B3"/>
    <w:rsid w:val="004D0BA8"/>
    <w:rsid w:val="004D1A5F"/>
    <w:rsid w:val="004D3B39"/>
    <w:rsid w:val="004D41B0"/>
    <w:rsid w:val="004D6811"/>
    <w:rsid w:val="004D7BAA"/>
    <w:rsid w:val="004E0086"/>
    <w:rsid w:val="004E22B2"/>
    <w:rsid w:val="004E2693"/>
    <w:rsid w:val="004E3C3A"/>
    <w:rsid w:val="004E3DE3"/>
    <w:rsid w:val="004E48D5"/>
    <w:rsid w:val="004E5373"/>
    <w:rsid w:val="004F16DD"/>
    <w:rsid w:val="004F1EEC"/>
    <w:rsid w:val="004F29EC"/>
    <w:rsid w:val="004F2A39"/>
    <w:rsid w:val="004F4AF8"/>
    <w:rsid w:val="004F4E54"/>
    <w:rsid w:val="004F4F72"/>
    <w:rsid w:val="004F5E5F"/>
    <w:rsid w:val="004F6560"/>
    <w:rsid w:val="004F7916"/>
    <w:rsid w:val="005006B3"/>
    <w:rsid w:val="005017B1"/>
    <w:rsid w:val="00502DF6"/>
    <w:rsid w:val="005030BC"/>
    <w:rsid w:val="00503260"/>
    <w:rsid w:val="00504D89"/>
    <w:rsid w:val="00505ACB"/>
    <w:rsid w:val="0050729A"/>
    <w:rsid w:val="00507C8A"/>
    <w:rsid w:val="0051025A"/>
    <w:rsid w:val="00510533"/>
    <w:rsid w:val="00510565"/>
    <w:rsid w:val="00512717"/>
    <w:rsid w:val="00512FA9"/>
    <w:rsid w:val="0051367D"/>
    <w:rsid w:val="00513BD2"/>
    <w:rsid w:val="005145F9"/>
    <w:rsid w:val="00514A07"/>
    <w:rsid w:val="00514A69"/>
    <w:rsid w:val="00516044"/>
    <w:rsid w:val="00516445"/>
    <w:rsid w:val="0052036D"/>
    <w:rsid w:val="00520504"/>
    <w:rsid w:val="00520A59"/>
    <w:rsid w:val="00520D54"/>
    <w:rsid w:val="0052145E"/>
    <w:rsid w:val="00522346"/>
    <w:rsid w:val="00522E0E"/>
    <w:rsid w:val="00523266"/>
    <w:rsid w:val="00526EDE"/>
    <w:rsid w:val="00530642"/>
    <w:rsid w:val="00530A24"/>
    <w:rsid w:val="00530EF2"/>
    <w:rsid w:val="0053192D"/>
    <w:rsid w:val="0053279D"/>
    <w:rsid w:val="00532F7F"/>
    <w:rsid w:val="005331DF"/>
    <w:rsid w:val="005339C3"/>
    <w:rsid w:val="00533A40"/>
    <w:rsid w:val="00534623"/>
    <w:rsid w:val="00535C77"/>
    <w:rsid w:val="005361BC"/>
    <w:rsid w:val="00537844"/>
    <w:rsid w:val="00537E04"/>
    <w:rsid w:val="005401A4"/>
    <w:rsid w:val="0054219D"/>
    <w:rsid w:val="00542D27"/>
    <w:rsid w:val="00543182"/>
    <w:rsid w:val="00547675"/>
    <w:rsid w:val="005476F2"/>
    <w:rsid w:val="00547E20"/>
    <w:rsid w:val="005505BC"/>
    <w:rsid w:val="0055074E"/>
    <w:rsid w:val="005519A3"/>
    <w:rsid w:val="00552BA6"/>
    <w:rsid w:val="00554901"/>
    <w:rsid w:val="00555008"/>
    <w:rsid w:val="0055567B"/>
    <w:rsid w:val="00556E64"/>
    <w:rsid w:val="00560948"/>
    <w:rsid w:val="00561398"/>
    <w:rsid w:val="00561565"/>
    <w:rsid w:val="00561FCE"/>
    <w:rsid w:val="00562B8B"/>
    <w:rsid w:val="00564C1C"/>
    <w:rsid w:val="005658B5"/>
    <w:rsid w:val="00565D76"/>
    <w:rsid w:val="00566E35"/>
    <w:rsid w:val="00567DEA"/>
    <w:rsid w:val="005719C3"/>
    <w:rsid w:val="005731A9"/>
    <w:rsid w:val="00573F60"/>
    <w:rsid w:val="00574A34"/>
    <w:rsid w:val="00574FB7"/>
    <w:rsid w:val="0057539D"/>
    <w:rsid w:val="0057596E"/>
    <w:rsid w:val="00575B70"/>
    <w:rsid w:val="00577CA5"/>
    <w:rsid w:val="005810A0"/>
    <w:rsid w:val="00582C4A"/>
    <w:rsid w:val="00583790"/>
    <w:rsid w:val="00584A45"/>
    <w:rsid w:val="00585A09"/>
    <w:rsid w:val="00586727"/>
    <w:rsid w:val="005920DA"/>
    <w:rsid w:val="00592127"/>
    <w:rsid w:val="00593682"/>
    <w:rsid w:val="00593F70"/>
    <w:rsid w:val="00594071"/>
    <w:rsid w:val="00595293"/>
    <w:rsid w:val="00596CDD"/>
    <w:rsid w:val="00597CD1"/>
    <w:rsid w:val="005A28BE"/>
    <w:rsid w:val="005A2E12"/>
    <w:rsid w:val="005A32CA"/>
    <w:rsid w:val="005A553E"/>
    <w:rsid w:val="005A72F1"/>
    <w:rsid w:val="005A7BCC"/>
    <w:rsid w:val="005B61CE"/>
    <w:rsid w:val="005C2E55"/>
    <w:rsid w:val="005C2EAA"/>
    <w:rsid w:val="005C3598"/>
    <w:rsid w:val="005C389A"/>
    <w:rsid w:val="005C454E"/>
    <w:rsid w:val="005C4924"/>
    <w:rsid w:val="005C4F19"/>
    <w:rsid w:val="005C6172"/>
    <w:rsid w:val="005C67B7"/>
    <w:rsid w:val="005C6A1A"/>
    <w:rsid w:val="005C6FD2"/>
    <w:rsid w:val="005D01CD"/>
    <w:rsid w:val="005D1491"/>
    <w:rsid w:val="005D1BD9"/>
    <w:rsid w:val="005D2105"/>
    <w:rsid w:val="005D2668"/>
    <w:rsid w:val="005D289A"/>
    <w:rsid w:val="005D2992"/>
    <w:rsid w:val="005D2F5D"/>
    <w:rsid w:val="005D3160"/>
    <w:rsid w:val="005D4347"/>
    <w:rsid w:val="005D74CD"/>
    <w:rsid w:val="005D7BCE"/>
    <w:rsid w:val="005E055F"/>
    <w:rsid w:val="005E0B1C"/>
    <w:rsid w:val="005E173C"/>
    <w:rsid w:val="005E357F"/>
    <w:rsid w:val="005E4E7D"/>
    <w:rsid w:val="005E54CF"/>
    <w:rsid w:val="005E575B"/>
    <w:rsid w:val="005E6699"/>
    <w:rsid w:val="005E71B7"/>
    <w:rsid w:val="005F3E88"/>
    <w:rsid w:val="005F4B68"/>
    <w:rsid w:val="005F66A0"/>
    <w:rsid w:val="005F7A24"/>
    <w:rsid w:val="00603161"/>
    <w:rsid w:val="006035E0"/>
    <w:rsid w:val="00603B8B"/>
    <w:rsid w:val="00603F25"/>
    <w:rsid w:val="00604F5D"/>
    <w:rsid w:val="00606871"/>
    <w:rsid w:val="00607874"/>
    <w:rsid w:val="00607D72"/>
    <w:rsid w:val="00610366"/>
    <w:rsid w:val="0061275E"/>
    <w:rsid w:val="00613189"/>
    <w:rsid w:val="00614334"/>
    <w:rsid w:val="006144B3"/>
    <w:rsid w:val="00614796"/>
    <w:rsid w:val="006161F4"/>
    <w:rsid w:val="00617839"/>
    <w:rsid w:val="0062033D"/>
    <w:rsid w:val="006206D2"/>
    <w:rsid w:val="006215CF"/>
    <w:rsid w:val="00621957"/>
    <w:rsid w:val="00621BB9"/>
    <w:rsid w:val="0062277E"/>
    <w:rsid w:val="00622936"/>
    <w:rsid w:val="00622F80"/>
    <w:rsid w:val="0062364A"/>
    <w:rsid w:val="00624C58"/>
    <w:rsid w:val="00625BC8"/>
    <w:rsid w:val="0062647E"/>
    <w:rsid w:val="00627DCE"/>
    <w:rsid w:val="00632095"/>
    <w:rsid w:val="006325C1"/>
    <w:rsid w:val="00634207"/>
    <w:rsid w:val="00635579"/>
    <w:rsid w:val="0063587E"/>
    <w:rsid w:val="0063706D"/>
    <w:rsid w:val="00637D4C"/>
    <w:rsid w:val="0064034B"/>
    <w:rsid w:val="00640977"/>
    <w:rsid w:val="00641084"/>
    <w:rsid w:val="00642107"/>
    <w:rsid w:val="00642F55"/>
    <w:rsid w:val="0064359D"/>
    <w:rsid w:val="00644562"/>
    <w:rsid w:val="006451A0"/>
    <w:rsid w:val="00645A1B"/>
    <w:rsid w:val="00646387"/>
    <w:rsid w:val="0064645B"/>
    <w:rsid w:val="00646ABD"/>
    <w:rsid w:val="00646D23"/>
    <w:rsid w:val="0064754D"/>
    <w:rsid w:val="00647E56"/>
    <w:rsid w:val="0065004A"/>
    <w:rsid w:val="00650471"/>
    <w:rsid w:val="006514A0"/>
    <w:rsid w:val="006520A7"/>
    <w:rsid w:val="006523AD"/>
    <w:rsid w:val="006543FC"/>
    <w:rsid w:val="006548DA"/>
    <w:rsid w:val="006551C6"/>
    <w:rsid w:val="00655F9E"/>
    <w:rsid w:val="00660A7F"/>
    <w:rsid w:val="00660F16"/>
    <w:rsid w:val="006617F3"/>
    <w:rsid w:val="00665766"/>
    <w:rsid w:val="0066602F"/>
    <w:rsid w:val="00667FFA"/>
    <w:rsid w:val="00671283"/>
    <w:rsid w:val="00671D23"/>
    <w:rsid w:val="00672A82"/>
    <w:rsid w:val="00672D08"/>
    <w:rsid w:val="00673156"/>
    <w:rsid w:val="00673A1A"/>
    <w:rsid w:val="006769F0"/>
    <w:rsid w:val="006812BE"/>
    <w:rsid w:val="00681AAE"/>
    <w:rsid w:val="0068213D"/>
    <w:rsid w:val="00682373"/>
    <w:rsid w:val="00682AD6"/>
    <w:rsid w:val="00682BC7"/>
    <w:rsid w:val="00682DDB"/>
    <w:rsid w:val="00682F96"/>
    <w:rsid w:val="00682F97"/>
    <w:rsid w:val="0068410C"/>
    <w:rsid w:val="00686249"/>
    <w:rsid w:val="00687CCC"/>
    <w:rsid w:val="00687FC0"/>
    <w:rsid w:val="0069099A"/>
    <w:rsid w:val="00691035"/>
    <w:rsid w:val="0069139C"/>
    <w:rsid w:val="00692C76"/>
    <w:rsid w:val="0069492D"/>
    <w:rsid w:val="00694BC3"/>
    <w:rsid w:val="006956D1"/>
    <w:rsid w:val="00695EEF"/>
    <w:rsid w:val="00697159"/>
    <w:rsid w:val="00697B2F"/>
    <w:rsid w:val="00697B5E"/>
    <w:rsid w:val="006A0C5C"/>
    <w:rsid w:val="006A5AE1"/>
    <w:rsid w:val="006A5B1A"/>
    <w:rsid w:val="006A5EF0"/>
    <w:rsid w:val="006A6930"/>
    <w:rsid w:val="006B04E4"/>
    <w:rsid w:val="006B0862"/>
    <w:rsid w:val="006B0DCB"/>
    <w:rsid w:val="006B2177"/>
    <w:rsid w:val="006B6128"/>
    <w:rsid w:val="006B6805"/>
    <w:rsid w:val="006B6B84"/>
    <w:rsid w:val="006C1421"/>
    <w:rsid w:val="006C1E22"/>
    <w:rsid w:val="006C2A1B"/>
    <w:rsid w:val="006C37C9"/>
    <w:rsid w:val="006C55A4"/>
    <w:rsid w:val="006C65E4"/>
    <w:rsid w:val="006C6E9E"/>
    <w:rsid w:val="006C75B3"/>
    <w:rsid w:val="006D074A"/>
    <w:rsid w:val="006D08F0"/>
    <w:rsid w:val="006D14FF"/>
    <w:rsid w:val="006D17B8"/>
    <w:rsid w:val="006D246A"/>
    <w:rsid w:val="006D2BE9"/>
    <w:rsid w:val="006D3A60"/>
    <w:rsid w:val="006D5873"/>
    <w:rsid w:val="006D65DB"/>
    <w:rsid w:val="006D6B43"/>
    <w:rsid w:val="006E08A0"/>
    <w:rsid w:val="006E183D"/>
    <w:rsid w:val="006E1D41"/>
    <w:rsid w:val="006E2714"/>
    <w:rsid w:val="006E40E9"/>
    <w:rsid w:val="006E44EF"/>
    <w:rsid w:val="006E5E40"/>
    <w:rsid w:val="006E6E78"/>
    <w:rsid w:val="006F0AA1"/>
    <w:rsid w:val="006F35D0"/>
    <w:rsid w:val="006F4021"/>
    <w:rsid w:val="006F4740"/>
    <w:rsid w:val="006F48B5"/>
    <w:rsid w:val="006F4D42"/>
    <w:rsid w:val="006F53D3"/>
    <w:rsid w:val="006F57DE"/>
    <w:rsid w:val="006F5C59"/>
    <w:rsid w:val="006F60E6"/>
    <w:rsid w:val="006F6742"/>
    <w:rsid w:val="006F723F"/>
    <w:rsid w:val="006F779F"/>
    <w:rsid w:val="007019E4"/>
    <w:rsid w:val="00701BC3"/>
    <w:rsid w:val="00701F93"/>
    <w:rsid w:val="007025FC"/>
    <w:rsid w:val="00702ED5"/>
    <w:rsid w:val="00703AB4"/>
    <w:rsid w:val="00706FD9"/>
    <w:rsid w:val="007072C2"/>
    <w:rsid w:val="00707AC6"/>
    <w:rsid w:val="00707EFA"/>
    <w:rsid w:val="0071065C"/>
    <w:rsid w:val="00712BA0"/>
    <w:rsid w:val="00712E65"/>
    <w:rsid w:val="00713089"/>
    <w:rsid w:val="007158A0"/>
    <w:rsid w:val="00716287"/>
    <w:rsid w:val="00716CA3"/>
    <w:rsid w:val="00717581"/>
    <w:rsid w:val="00717848"/>
    <w:rsid w:val="00717FAD"/>
    <w:rsid w:val="00720023"/>
    <w:rsid w:val="00723A04"/>
    <w:rsid w:val="00725065"/>
    <w:rsid w:val="00727A54"/>
    <w:rsid w:val="00727CD0"/>
    <w:rsid w:val="0073177C"/>
    <w:rsid w:val="0073345A"/>
    <w:rsid w:val="007340AC"/>
    <w:rsid w:val="00735C48"/>
    <w:rsid w:val="00736933"/>
    <w:rsid w:val="00736FE9"/>
    <w:rsid w:val="007423F5"/>
    <w:rsid w:val="00743E77"/>
    <w:rsid w:val="00744208"/>
    <w:rsid w:val="00746D92"/>
    <w:rsid w:val="00747B37"/>
    <w:rsid w:val="00750395"/>
    <w:rsid w:val="00750842"/>
    <w:rsid w:val="00750AAB"/>
    <w:rsid w:val="00750EF3"/>
    <w:rsid w:val="00751822"/>
    <w:rsid w:val="007518A9"/>
    <w:rsid w:val="00752EFE"/>
    <w:rsid w:val="00752F4A"/>
    <w:rsid w:val="0075319E"/>
    <w:rsid w:val="0075369B"/>
    <w:rsid w:val="00753AB4"/>
    <w:rsid w:val="007543F6"/>
    <w:rsid w:val="007556D9"/>
    <w:rsid w:val="00755E4C"/>
    <w:rsid w:val="00756006"/>
    <w:rsid w:val="007565AE"/>
    <w:rsid w:val="007604D3"/>
    <w:rsid w:val="00760D16"/>
    <w:rsid w:val="007618DD"/>
    <w:rsid w:val="00761EFC"/>
    <w:rsid w:val="00761F92"/>
    <w:rsid w:val="007624C6"/>
    <w:rsid w:val="00762C70"/>
    <w:rsid w:val="007648B5"/>
    <w:rsid w:val="0076697A"/>
    <w:rsid w:val="00767E13"/>
    <w:rsid w:val="00767F1E"/>
    <w:rsid w:val="00770027"/>
    <w:rsid w:val="007740C4"/>
    <w:rsid w:val="007746E9"/>
    <w:rsid w:val="00774B45"/>
    <w:rsid w:val="0078294C"/>
    <w:rsid w:val="007843CC"/>
    <w:rsid w:val="00785C0C"/>
    <w:rsid w:val="00790691"/>
    <w:rsid w:val="00791B1C"/>
    <w:rsid w:val="0079301B"/>
    <w:rsid w:val="0079320F"/>
    <w:rsid w:val="00793A34"/>
    <w:rsid w:val="00797778"/>
    <w:rsid w:val="007A03D8"/>
    <w:rsid w:val="007A1D39"/>
    <w:rsid w:val="007A1DD6"/>
    <w:rsid w:val="007A1EC0"/>
    <w:rsid w:val="007A4A44"/>
    <w:rsid w:val="007A6D1B"/>
    <w:rsid w:val="007A6DE6"/>
    <w:rsid w:val="007A721D"/>
    <w:rsid w:val="007A760E"/>
    <w:rsid w:val="007B1164"/>
    <w:rsid w:val="007B16FA"/>
    <w:rsid w:val="007B19D0"/>
    <w:rsid w:val="007B2278"/>
    <w:rsid w:val="007B29BF"/>
    <w:rsid w:val="007B5151"/>
    <w:rsid w:val="007B561D"/>
    <w:rsid w:val="007C07D4"/>
    <w:rsid w:val="007C0D34"/>
    <w:rsid w:val="007C1108"/>
    <w:rsid w:val="007C1439"/>
    <w:rsid w:val="007C1C33"/>
    <w:rsid w:val="007C216A"/>
    <w:rsid w:val="007C47BC"/>
    <w:rsid w:val="007C519D"/>
    <w:rsid w:val="007C53D8"/>
    <w:rsid w:val="007C5FDD"/>
    <w:rsid w:val="007C6C58"/>
    <w:rsid w:val="007C713F"/>
    <w:rsid w:val="007C75DC"/>
    <w:rsid w:val="007D03DB"/>
    <w:rsid w:val="007D04A7"/>
    <w:rsid w:val="007D07D8"/>
    <w:rsid w:val="007D0CB2"/>
    <w:rsid w:val="007D2B46"/>
    <w:rsid w:val="007D2CD6"/>
    <w:rsid w:val="007D3BCC"/>
    <w:rsid w:val="007D3DA0"/>
    <w:rsid w:val="007D598F"/>
    <w:rsid w:val="007D6584"/>
    <w:rsid w:val="007D7C97"/>
    <w:rsid w:val="007E0131"/>
    <w:rsid w:val="007E1502"/>
    <w:rsid w:val="007E28F7"/>
    <w:rsid w:val="007E333E"/>
    <w:rsid w:val="007E3D3A"/>
    <w:rsid w:val="007E3E4C"/>
    <w:rsid w:val="007E6C62"/>
    <w:rsid w:val="007E6EE9"/>
    <w:rsid w:val="007F02B5"/>
    <w:rsid w:val="007F0AA0"/>
    <w:rsid w:val="007F0E67"/>
    <w:rsid w:val="007F36C5"/>
    <w:rsid w:val="007F3C32"/>
    <w:rsid w:val="007F40C1"/>
    <w:rsid w:val="007F53A9"/>
    <w:rsid w:val="007F70A5"/>
    <w:rsid w:val="00800CD0"/>
    <w:rsid w:val="00803015"/>
    <w:rsid w:val="008032B2"/>
    <w:rsid w:val="00803EE7"/>
    <w:rsid w:val="008073E6"/>
    <w:rsid w:val="00807D9A"/>
    <w:rsid w:val="0081224F"/>
    <w:rsid w:val="00813806"/>
    <w:rsid w:val="00813ACB"/>
    <w:rsid w:val="00814B58"/>
    <w:rsid w:val="00814E8D"/>
    <w:rsid w:val="00815C90"/>
    <w:rsid w:val="008170DA"/>
    <w:rsid w:val="00820CB5"/>
    <w:rsid w:val="00822102"/>
    <w:rsid w:val="00822B0E"/>
    <w:rsid w:val="00824010"/>
    <w:rsid w:val="008272DA"/>
    <w:rsid w:val="00830868"/>
    <w:rsid w:val="00834DC4"/>
    <w:rsid w:val="00835E4B"/>
    <w:rsid w:val="00836D14"/>
    <w:rsid w:val="00837346"/>
    <w:rsid w:val="00837E62"/>
    <w:rsid w:val="00843FDF"/>
    <w:rsid w:val="00845199"/>
    <w:rsid w:val="00845432"/>
    <w:rsid w:val="00845483"/>
    <w:rsid w:val="00845951"/>
    <w:rsid w:val="00845FFA"/>
    <w:rsid w:val="00846CCD"/>
    <w:rsid w:val="008474B3"/>
    <w:rsid w:val="008476EA"/>
    <w:rsid w:val="00850A61"/>
    <w:rsid w:val="00850B56"/>
    <w:rsid w:val="00851807"/>
    <w:rsid w:val="0085328C"/>
    <w:rsid w:val="00853A5D"/>
    <w:rsid w:val="00854C04"/>
    <w:rsid w:val="008557DE"/>
    <w:rsid w:val="008559A7"/>
    <w:rsid w:val="00856377"/>
    <w:rsid w:val="00857482"/>
    <w:rsid w:val="00857A68"/>
    <w:rsid w:val="00857BF0"/>
    <w:rsid w:val="00860765"/>
    <w:rsid w:val="00860873"/>
    <w:rsid w:val="008612B1"/>
    <w:rsid w:val="00861E17"/>
    <w:rsid w:val="00863331"/>
    <w:rsid w:val="00863B13"/>
    <w:rsid w:val="00865A5B"/>
    <w:rsid w:val="00866199"/>
    <w:rsid w:val="0086737D"/>
    <w:rsid w:val="00870082"/>
    <w:rsid w:val="00871ADD"/>
    <w:rsid w:val="008727EB"/>
    <w:rsid w:val="00873221"/>
    <w:rsid w:val="0087444F"/>
    <w:rsid w:val="00874F3F"/>
    <w:rsid w:val="008808FE"/>
    <w:rsid w:val="00882FDC"/>
    <w:rsid w:val="00884FD0"/>
    <w:rsid w:val="00885194"/>
    <w:rsid w:val="0088524B"/>
    <w:rsid w:val="00886592"/>
    <w:rsid w:val="008869F6"/>
    <w:rsid w:val="008914F7"/>
    <w:rsid w:val="0089353C"/>
    <w:rsid w:val="008936AB"/>
    <w:rsid w:val="00893759"/>
    <w:rsid w:val="008939B8"/>
    <w:rsid w:val="008965DF"/>
    <w:rsid w:val="0089664B"/>
    <w:rsid w:val="008A21E5"/>
    <w:rsid w:val="008A2D91"/>
    <w:rsid w:val="008B0DA0"/>
    <w:rsid w:val="008B11E2"/>
    <w:rsid w:val="008B1395"/>
    <w:rsid w:val="008B19D1"/>
    <w:rsid w:val="008B1A50"/>
    <w:rsid w:val="008B1D2C"/>
    <w:rsid w:val="008B1DF7"/>
    <w:rsid w:val="008B2C44"/>
    <w:rsid w:val="008B37AC"/>
    <w:rsid w:val="008B63D5"/>
    <w:rsid w:val="008B6F82"/>
    <w:rsid w:val="008B76C3"/>
    <w:rsid w:val="008C011F"/>
    <w:rsid w:val="008C191C"/>
    <w:rsid w:val="008C2F0C"/>
    <w:rsid w:val="008C32BC"/>
    <w:rsid w:val="008C3577"/>
    <w:rsid w:val="008C3BF7"/>
    <w:rsid w:val="008C4373"/>
    <w:rsid w:val="008C74E3"/>
    <w:rsid w:val="008C7D47"/>
    <w:rsid w:val="008D003D"/>
    <w:rsid w:val="008D06BC"/>
    <w:rsid w:val="008D0C33"/>
    <w:rsid w:val="008D0CBE"/>
    <w:rsid w:val="008D1650"/>
    <w:rsid w:val="008D3747"/>
    <w:rsid w:val="008D3D44"/>
    <w:rsid w:val="008D4E57"/>
    <w:rsid w:val="008D5AD0"/>
    <w:rsid w:val="008D5B97"/>
    <w:rsid w:val="008D5FAD"/>
    <w:rsid w:val="008D68AC"/>
    <w:rsid w:val="008D76D8"/>
    <w:rsid w:val="008D7B11"/>
    <w:rsid w:val="008E0083"/>
    <w:rsid w:val="008E0946"/>
    <w:rsid w:val="008E1446"/>
    <w:rsid w:val="008E4525"/>
    <w:rsid w:val="008E4CCD"/>
    <w:rsid w:val="008E7C51"/>
    <w:rsid w:val="008F0023"/>
    <w:rsid w:val="008F05F6"/>
    <w:rsid w:val="008F0BCD"/>
    <w:rsid w:val="008F0F09"/>
    <w:rsid w:val="008F1868"/>
    <w:rsid w:val="008F1D49"/>
    <w:rsid w:val="008F25EA"/>
    <w:rsid w:val="008F2E12"/>
    <w:rsid w:val="008F43E7"/>
    <w:rsid w:val="008F64B1"/>
    <w:rsid w:val="008F6A80"/>
    <w:rsid w:val="008F6EA0"/>
    <w:rsid w:val="008F779C"/>
    <w:rsid w:val="009003D3"/>
    <w:rsid w:val="00900762"/>
    <w:rsid w:val="00900A8F"/>
    <w:rsid w:val="00900D1D"/>
    <w:rsid w:val="0090146E"/>
    <w:rsid w:val="009018BD"/>
    <w:rsid w:val="00903BAC"/>
    <w:rsid w:val="00904557"/>
    <w:rsid w:val="00904BEB"/>
    <w:rsid w:val="00906350"/>
    <w:rsid w:val="009063D2"/>
    <w:rsid w:val="009065E7"/>
    <w:rsid w:val="00906A69"/>
    <w:rsid w:val="009078A6"/>
    <w:rsid w:val="009101DF"/>
    <w:rsid w:val="00911B3A"/>
    <w:rsid w:val="00911D6D"/>
    <w:rsid w:val="0091282B"/>
    <w:rsid w:val="00913320"/>
    <w:rsid w:val="00913F6C"/>
    <w:rsid w:val="00914FE9"/>
    <w:rsid w:val="009171FA"/>
    <w:rsid w:val="00917572"/>
    <w:rsid w:val="0091789F"/>
    <w:rsid w:val="00917E68"/>
    <w:rsid w:val="00917F2E"/>
    <w:rsid w:val="00920B9F"/>
    <w:rsid w:val="00922955"/>
    <w:rsid w:val="009243D5"/>
    <w:rsid w:val="00924E22"/>
    <w:rsid w:val="0092502D"/>
    <w:rsid w:val="009257F1"/>
    <w:rsid w:val="00926057"/>
    <w:rsid w:val="009267B7"/>
    <w:rsid w:val="00926B0D"/>
    <w:rsid w:val="009276B2"/>
    <w:rsid w:val="00931584"/>
    <w:rsid w:val="00933306"/>
    <w:rsid w:val="00934D64"/>
    <w:rsid w:val="00934E40"/>
    <w:rsid w:val="009357F9"/>
    <w:rsid w:val="00935A62"/>
    <w:rsid w:val="00936028"/>
    <w:rsid w:val="0093608B"/>
    <w:rsid w:val="00936D65"/>
    <w:rsid w:val="009378B6"/>
    <w:rsid w:val="00937ABA"/>
    <w:rsid w:val="0094014B"/>
    <w:rsid w:val="00940420"/>
    <w:rsid w:val="009411C1"/>
    <w:rsid w:val="009417F5"/>
    <w:rsid w:val="009422E4"/>
    <w:rsid w:val="00942824"/>
    <w:rsid w:val="00944E5B"/>
    <w:rsid w:val="0094554D"/>
    <w:rsid w:val="00945A65"/>
    <w:rsid w:val="00945CBB"/>
    <w:rsid w:val="00947238"/>
    <w:rsid w:val="00950285"/>
    <w:rsid w:val="00950D07"/>
    <w:rsid w:val="009514A4"/>
    <w:rsid w:val="009519B6"/>
    <w:rsid w:val="00951B00"/>
    <w:rsid w:val="0095280D"/>
    <w:rsid w:val="00952E3C"/>
    <w:rsid w:val="00952EBA"/>
    <w:rsid w:val="0095349C"/>
    <w:rsid w:val="00954006"/>
    <w:rsid w:val="00954475"/>
    <w:rsid w:val="00955A73"/>
    <w:rsid w:val="00956A80"/>
    <w:rsid w:val="00960779"/>
    <w:rsid w:val="0096097C"/>
    <w:rsid w:val="0096158F"/>
    <w:rsid w:val="0096207D"/>
    <w:rsid w:val="00963585"/>
    <w:rsid w:val="009647EF"/>
    <w:rsid w:val="0096578A"/>
    <w:rsid w:val="00965B1E"/>
    <w:rsid w:val="00966A7F"/>
    <w:rsid w:val="009671DA"/>
    <w:rsid w:val="00971247"/>
    <w:rsid w:val="00971955"/>
    <w:rsid w:val="0097272A"/>
    <w:rsid w:val="0097393A"/>
    <w:rsid w:val="009742AD"/>
    <w:rsid w:val="009742DD"/>
    <w:rsid w:val="00974319"/>
    <w:rsid w:val="009746D8"/>
    <w:rsid w:val="00974AAA"/>
    <w:rsid w:val="00975B0E"/>
    <w:rsid w:val="00976C8F"/>
    <w:rsid w:val="00976CB5"/>
    <w:rsid w:val="0097750D"/>
    <w:rsid w:val="0097757C"/>
    <w:rsid w:val="00977900"/>
    <w:rsid w:val="00980580"/>
    <w:rsid w:val="009831F1"/>
    <w:rsid w:val="00983386"/>
    <w:rsid w:val="00984699"/>
    <w:rsid w:val="00984CB0"/>
    <w:rsid w:val="00990217"/>
    <w:rsid w:val="009903F9"/>
    <w:rsid w:val="00992168"/>
    <w:rsid w:val="009945E9"/>
    <w:rsid w:val="009954B9"/>
    <w:rsid w:val="00995840"/>
    <w:rsid w:val="00995D80"/>
    <w:rsid w:val="00996586"/>
    <w:rsid w:val="009974A3"/>
    <w:rsid w:val="009A0833"/>
    <w:rsid w:val="009A0BA0"/>
    <w:rsid w:val="009A0DD2"/>
    <w:rsid w:val="009A0EA0"/>
    <w:rsid w:val="009A157C"/>
    <w:rsid w:val="009A3506"/>
    <w:rsid w:val="009A59AF"/>
    <w:rsid w:val="009B0638"/>
    <w:rsid w:val="009B0CD2"/>
    <w:rsid w:val="009B2EFA"/>
    <w:rsid w:val="009B42E3"/>
    <w:rsid w:val="009B457D"/>
    <w:rsid w:val="009B5D05"/>
    <w:rsid w:val="009B6166"/>
    <w:rsid w:val="009B69C3"/>
    <w:rsid w:val="009B69E0"/>
    <w:rsid w:val="009B758B"/>
    <w:rsid w:val="009C060D"/>
    <w:rsid w:val="009C070C"/>
    <w:rsid w:val="009C0A8B"/>
    <w:rsid w:val="009C1436"/>
    <w:rsid w:val="009C1A46"/>
    <w:rsid w:val="009C3049"/>
    <w:rsid w:val="009C3A1E"/>
    <w:rsid w:val="009C5883"/>
    <w:rsid w:val="009C628C"/>
    <w:rsid w:val="009C7D60"/>
    <w:rsid w:val="009D11EA"/>
    <w:rsid w:val="009D3426"/>
    <w:rsid w:val="009D470E"/>
    <w:rsid w:val="009D4B90"/>
    <w:rsid w:val="009D4C3E"/>
    <w:rsid w:val="009D5087"/>
    <w:rsid w:val="009D62D8"/>
    <w:rsid w:val="009D7641"/>
    <w:rsid w:val="009D76B9"/>
    <w:rsid w:val="009D7FDC"/>
    <w:rsid w:val="009E0D11"/>
    <w:rsid w:val="009E124C"/>
    <w:rsid w:val="009E1415"/>
    <w:rsid w:val="009E1898"/>
    <w:rsid w:val="009E2750"/>
    <w:rsid w:val="009E2F6D"/>
    <w:rsid w:val="009E39CE"/>
    <w:rsid w:val="009E3A44"/>
    <w:rsid w:val="009E3CBB"/>
    <w:rsid w:val="009E3E80"/>
    <w:rsid w:val="009E48A9"/>
    <w:rsid w:val="009E546F"/>
    <w:rsid w:val="009E5674"/>
    <w:rsid w:val="009E59BE"/>
    <w:rsid w:val="009E5D5C"/>
    <w:rsid w:val="009E67E9"/>
    <w:rsid w:val="009F08B6"/>
    <w:rsid w:val="009F1DA0"/>
    <w:rsid w:val="009F2612"/>
    <w:rsid w:val="009F2E40"/>
    <w:rsid w:val="009F338C"/>
    <w:rsid w:val="009F4AFC"/>
    <w:rsid w:val="009F4B9E"/>
    <w:rsid w:val="009F4F26"/>
    <w:rsid w:val="009F5712"/>
    <w:rsid w:val="009F75E8"/>
    <w:rsid w:val="00A0241D"/>
    <w:rsid w:val="00A02518"/>
    <w:rsid w:val="00A029A6"/>
    <w:rsid w:val="00A02C63"/>
    <w:rsid w:val="00A04406"/>
    <w:rsid w:val="00A06BE9"/>
    <w:rsid w:val="00A06EB8"/>
    <w:rsid w:val="00A07943"/>
    <w:rsid w:val="00A10A7E"/>
    <w:rsid w:val="00A10CC4"/>
    <w:rsid w:val="00A11374"/>
    <w:rsid w:val="00A123BD"/>
    <w:rsid w:val="00A13689"/>
    <w:rsid w:val="00A157D1"/>
    <w:rsid w:val="00A15C5B"/>
    <w:rsid w:val="00A1762F"/>
    <w:rsid w:val="00A17E1D"/>
    <w:rsid w:val="00A20737"/>
    <w:rsid w:val="00A20EF0"/>
    <w:rsid w:val="00A21DB4"/>
    <w:rsid w:val="00A22474"/>
    <w:rsid w:val="00A2508E"/>
    <w:rsid w:val="00A26301"/>
    <w:rsid w:val="00A26883"/>
    <w:rsid w:val="00A27F58"/>
    <w:rsid w:val="00A301CD"/>
    <w:rsid w:val="00A30429"/>
    <w:rsid w:val="00A31370"/>
    <w:rsid w:val="00A327E9"/>
    <w:rsid w:val="00A35818"/>
    <w:rsid w:val="00A37EFF"/>
    <w:rsid w:val="00A4182D"/>
    <w:rsid w:val="00A429DD"/>
    <w:rsid w:val="00A431C4"/>
    <w:rsid w:val="00A44522"/>
    <w:rsid w:val="00A45E41"/>
    <w:rsid w:val="00A47493"/>
    <w:rsid w:val="00A51206"/>
    <w:rsid w:val="00A52290"/>
    <w:rsid w:val="00A53C4F"/>
    <w:rsid w:val="00A549F8"/>
    <w:rsid w:val="00A54E47"/>
    <w:rsid w:val="00A5578D"/>
    <w:rsid w:val="00A562DA"/>
    <w:rsid w:val="00A57AC1"/>
    <w:rsid w:val="00A602B4"/>
    <w:rsid w:val="00A60FAD"/>
    <w:rsid w:val="00A63E5E"/>
    <w:rsid w:val="00A67574"/>
    <w:rsid w:val="00A67673"/>
    <w:rsid w:val="00A70E06"/>
    <w:rsid w:val="00A7111B"/>
    <w:rsid w:val="00A734EF"/>
    <w:rsid w:val="00A73F36"/>
    <w:rsid w:val="00A7417E"/>
    <w:rsid w:val="00A7685E"/>
    <w:rsid w:val="00A774A9"/>
    <w:rsid w:val="00A8304D"/>
    <w:rsid w:val="00A855CC"/>
    <w:rsid w:val="00A85A0A"/>
    <w:rsid w:val="00A85CC8"/>
    <w:rsid w:val="00A863CA"/>
    <w:rsid w:val="00A8663C"/>
    <w:rsid w:val="00A86C6F"/>
    <w:rsid w:val="00A90076"/>
    <w:rsid w:val="00A900B4"/>
    <w:rsid w:val="00A91094"/>
    <w:rsid w:val="00A91901"/>
    <w:rsid w:val="00A92334"/>
    <w:rsid w:val="00A93E58"/>
    <w:rsid w:val="00A93F66"/>
    <w:rsid w:val="00A94E8C"/>
    <w:rsid w:val="00A9662E"/>
    <w:rsid w:val="00A97F07"/>
    <w:rsid w:val="00AA0B09"/>
    <w:rsid w:val="00AA3029"/>
    <w:rsid w:val="00AA46A0"/>
    <w:rsid w:val="00AA7189"/>
    <w:rsid w:val="00AB15AD"/>
    <w:rsid w:val="00AB3598"/>
    <w:rsid w:val="00AB4726"/>
    <w:rsid w:val="00AB48C0"/>
    <w:rsid w:val="00AB5A34"/>
    <w:rsid w:val="00AB60CA"/>
    <w:rsid w:val="00AB6304"/>
    <w:rsid w:val="00AB6A52"/>
    <w:rsid w:val="00AC1A05"/>
    <w:rsid w:val="00AC1AF4"/>
    <w:rsid w:val="00AC3D40"/>
    <w:rsid w:val="00AC5896"/>
    <w:rsid w:val="00AC60B7"/>
    <w:rsid w:val="00AD0206"/>
    <w:rsid w:val="00AD3852"/>
    <w:rsid w:val="00AD5A1C"/>
    <w:rsid w:val="00AD6EE7"/>
    <w:rsid w:val="00AE1B2E"/>
    <w:rsid w:val="00AE22BD"/>
    <w:rsid w:val="00AE2664"/>
    <w:rsid w:val="00AE2964"/>
    <w:rsid w:val="00AE2DF7"/>
    <w:rsid w:val="00AE3BEF"/>
    <w:rsid w:val="00AE4309"/>
    <w:rsid w:val="00AE4B43"/>
    <w:rsid w:val="00AE7062"/>
    <w:rsid w:val="00AE75AA"/>
    <w:rsid w:val="00AE76AF"/>
    <w:rsid w:val="00AE7CDD"/>
    <w:rsid w:val="00AF0365"/>
    <w:rsid w:val="00AF1F0A"/>
    <w:rsid w:val="00AF4271"/>
    <w:rsid w:val="00AF74D6"/>
    <w:rsid w:val="00B01757"/>
    <w:rsid w:val="00B0286D"/>
    <w:rsid w:val="00B05415"/>
    <w:rsid w:val="00B06D0D"/>
    <w:rsid w:val="00B10AE3"/>
    <w:rsid w:val="00B10BAD"/>
    <w:rsid w:val="00B144A6"/>
    <w:rsid w:val="00B16A97"/>
    <w:rsid w:val="00B16EE7"/>
    <w:rsid w:val="00B17EF9"/>
    <w:rsid w:val="00B215BB"/>
    <w:rsid w:val="00B228B3"/>
    <w:rsid w:val="00B2310B"/>
    <w:rsid w:val="00B2399F"/>
    <w:rsid w:val="00B2424B"/>
    <w:rsid w:val="00B24A5F"/>
    <w:rsid w:val="00B3008A"/>
    <w:rsid w:val="00B305C3"/>
    <w:rsid w:val="00B31C5A"/>
    <w:rsid w:val="00B33944"/>
    <w:rsid w:val="00B34403"/>
    <w:rsid w:val="00B35CA8"/>
    <w:rsid w:val="00B36569"/>
    <w:rsid w:val="00B40E6E"/>
    <w:rsid w:val="00B41869"/>
    <w:rsid w:val="00B42853"/>
    <w:rsid w:val="00B433F5"/>
    <w:rsid w:val="00B46A31"/>
    <w:rsid w:val="00B46B0E"/>
    <w:rsid w:val="00B473E4"/>
    <w:rsid w:val="00B476B9"/>
    <w:rsid w:val="00B50608"/>
    <w:rsid w:val="00B5126D"/>
    <w:rsid w:val="00B51408"/>
    <w:rsid w:val="00B52807"/>
    <w:rsid w:val="00B55FDB"/>
    <w:rsid w:val="00B5656A"/>
    <w:rsid w:val="00B56ECC"/>
    <w:rsid w:val="00B60504"/>
    <w:rsid w:val="00B6177F"/>
    <w:rsid w:val="00B61F9B"/>
    <w:rsid w:val="00B621D2"/>
    <w:rsid w:val="00B62516"/>
    <w:rsid w:val="00B62618"/>
    <w:rsid w:val="00B64DDF"/>
    <w:rsid w:val="00B64E5C"/>
    <w:rsid w:val="00B65946"/>
    <w:rsid w:val="00B6617D"/>
    <w:rsid w:val="00B66FE1"/>
    <w:rsid w:val="00B6717C"/>
    <w:rsid w:val="00B702E0"/>
    <w:rsid w:val="00B70CCE"/>
    <w:rsid w:val="00B7217C"/>
    <w:rsid w:val="00B74193"/>
    <w:rsid w:val="00B75A0B"/>
    <w:rsid w:val="00B75C45"/>
    <w:rsid w:val="00B7653C"/>
    <w:rsid w:val="00B76C2D"/>
    <w:rsid w:val="00B76CCB"/>
    <w:rsid w:val="00B76E0B"/>
    <w:rsid w:val="00B81695"/>
    <w:rsid w:val="00B819AC"/>
    <w:rsid w:val="00B81BA4"/>
    <w:rsid w:val="00B82328"/>
    <w:rsid w:val="00B82983"/>
    <w:rsid w:val="00B839C0"/>
    <w:rsid w:val="00B83C80"/>
    <w:rsid w:val="00B84012"/>
    <w:rsid w:val="00B85455"/>
    <w:rsid w:val="00B85882"/>
    <w:rsid w:val="00B86F27"/>
    <w:rsid w:val="00B9108F"/>
    <w:rsid w:val="00B93E2E"/>
    <w:rsid w:val="00B95679"/>
    <w:rsid w:val="00B96711"/>
    <w:rsid w:val="00B96B92"/>
    <w:rsid w:val="00BA0386"/>
    <w:rsid w:val="00BA0932"/>
    <w:rsid w:val="00BA0B78"/>
    <w:rsid w:val="00BA571D"/>
    <w:rsid w:val="00BA63ED"/>
    <w:rsid w:val="00BA7AFA"/>
    <w:rsid w:val="00BB2F16"/>
    <w:rsid w:val="00BB33CB"/>
    <w:rsid w:val="00BB5579"/>
    <w:rsid w:val="00BB6744"/>
    <w:rsid w:val="00BB6B1A"/>
    <w:rsid w:val="00BB6C1D"/>
    <w:rsid w:val="00BB7A14"/>
    <w:rsid w:val="00BB7B4D"/>
    <w:rsid w:val="00BB7DEB"/>
    <w:rsid w:val="00BB7F53"/>
    <w:rsid w:val="00BC0C9D"/>
    <w:rsid w:val="00BC0CC8"/>
    <w:rsid w:val="00BC0CF9"/>
    <w:rsid w:val="00BC10BA"/>
    <w:rsid w:val="00BC1BC9"/>
    <w:rsid w:val="00BC2A40"/>
    <w:rsid w:val="00BC43C0"/>
    <w:rsid w:val="00BC79B9"/>
    <w:rsid w:val="00BD0438"/>
    <w:rsid w:val="00BD07E8"/>
    <w:rsid w:val="00BD30B4"/>
    <w:rsid w:val="00BD3223"/>
    <w:rsid w:val="00BD34DF"/>
    <w:rsid w:val="00BD38FA"/>
    <w:rsid w:val="00BD3C37"/>
    <w:rsid w:val="00BD6532"/>
    <w:rsid w:val="00BD7B6A"/>
    <w:rsid w:val="00BE1773"/>
    <w:rsid w:val="00BE1999"/>
    <w:rsid w:val="00BE24BA"/>
    <w:rsid w:val="00BE2D9D"/>
    <w:rsid w:val="00BE341C"/>
    <w:rsid w:val="00BE3996"/>
    <w:rsid w:val="00BE4071"/>
    <w:rsid w:val="00BE51A3"/>
    <w:rsid w:val="00BF22F8"/>
    <w:rsid w:val="00BF26BF"/>
    <w:rsid w:val="00BF27A5"/>
    <w:rsid w:val="00BF3BA6"/>
    <w:rsid w:val="00BF3F67"/>
    <w:rsid w:val="00BF451A"/>
    <w:rsid w:val="00BF451D"/>
    <w:rsid w:val="00BF48FB"/>
    <w:rsid w:val="00BF6221"/>
    <w:rsid w:val="00BF76B5"/>
    <w:rsid w:val="00C010FF"/>
    <w:rsid w:val="00C01EDC"/>
    <w:rsid w:val="00C02040"/>
    <w:rsid w:val="00C02701"/>
    <w:rsid w:val="00C036C7"/>
    <w:rsid w:val="00C03A9F"/>
    <w:rsid w:val="00C0401B"/>
    <w:rsid w:val="00C0431E"/>
    <w:rsid w:val="00C04837"/>
    <w:rsid w:val="00C04A52"/>
    <w:rsid w:val="00C05447"/>
    <w:rsid w:val="00C062B3"/>
    <w:rsid w:val="00C070E9"/>
    <w:rsid w:val="00C10277"/>
    <w:rsid w:val="00C136F7"/>
    <w:rsid w:val="00C15EEF"/>
    <w:rsid w:val="00C16BDB"/>
    <w:rsid w:val="00C17B13"/>
    <w:rsid w:val="00C21451"/>
    <w:rsid w:val="00C232EF"/>
    <w:rsid w:val="00C238E5"/>
    <w:rsid w:val="00C24036"/>
    <w:rsid w:val="00C240BE"/>
    <w:rsid w:val="00C244B0"/>
    <w:rsid w:val="00C25153"/>
    <w:rsid w:val="00C25D35"/>
    <w:rsid w:val="00C30E4B"/>
    <w:rsid w:val="00C32574"/>
    <w:rsid w:val="00C32BA6"/>
    <w:rsid w:val="00C33B32"/>
    <w:rsid w:val="00C33F6B"/>
    <w:rsid w:val="00C34804"/>
    <w:rsid w:val="00C3624F"/>
    <w:rsid w:val="00C370B3"/>
    <w:rsid w:val="00C4146F"/>
    <w:rsid w:val="00C41526"/>
    <w:rsid w:val="00C41674"/>
    <w:rsid w:val="00C44144"/>
    <w:rsid w:val="00C44843"/>
    <w:rsid w:val="00C46F75"/>
    <w:rsid w:val="00C475FA"/>
    <w:rsid w:val="00C4763E"/>
    <w:rsid w:val="00C50612"/>
    <w:rsid w:val="00C52025"/>
    <w:rsid w:val="00C52435"/>
    <w:rsid w:val="00C5494D"/>
    <w:rsid w:val="00C55B46"/>
    <w:rsid w:val="00C57128"/>
    <w:rsid w:val="00C57602"/>
    <w:rsid w:val="00C61F15"/>
    <w:rsid w:val="00C62260"/>
    <w:rsid w:val="00C6286C"/>
    <w:rsid w:val="00C657E4"/>
    <w:rsid w:val="00C65D00"/>
    <w:rsid w:val="00C668CE"/>
    <w:rsid w:val="00C70435"/>
    <w:rsid w:val="00C709FE"/>
    <w:rsid w:val="00C73786"/>
    <w:rsid w:val="00C739EA"/>
    <w:rsid w:val="00C7417A"/>
    <w:rsid w:val="00C74C79"/>
    <w:rsid w:val="00C75624"/>
    <w:rsid w:val="00C76415"/>
    <w:rsid w:val="00C76800"/>
    <w:rsid w:val="00C804FC"/>
    <w:rsid w:val="00C82854"/>
    <w:rsid w:val="00C82C66"/>
    <w:rsid w:val="00C850C5"/>
    <w:rsid w:val="00C8653E"/>
    <w:rsid w:val="00C87EBE"/>
    <w:rsid w:val="00C9086C"/>
    <w:rsid w:val="00C92147"/>
    <w:rsid w:val="00C92731"/>
    <w:rsid w:val="00C93603"/>
    <w:rsid w:val="00C9399A"/>
    <w:rsid w:val="00C95092"/>
    <w:rsid w:val="00C95F9D"/>
    <w:rsid w:val="00C9697A"/>
    <w:rsid w:val="00C96B5E"/>
    <w:rsid w:val="00C97EFF"/>
    <w:rsid w:val="00CA00E3"/>
    <w:rsid w:val="00CA08F0"/>
    <w:rsid w:val="00CA1065"/>
    <w:rsid w:val="00CA18A6"/>
    <w:rsid w:val="00CA1FB4"/>
    <w:rsid w:val="00CA3A69"/>
    <w:rsid w:val="00CA45CF"/>
    <w:rsid w:val="00CA4701"/>
    <w:rsid w:val="00CA4C4E"/>
    <w:rsid w:val="00CA54E5"/>
    <w:rsid w:val="00CA7216"/>
    <w:rsid w:val="00CB03BD"/>
    <w:rsid w:val="00CB1918"/>
    <w:rsid w:val="00CB3E24"/>
    <w:rsid w:val="00CB7261"/>
    <w:rsid w:val="00CB7FF7"/>
    <w:rsid w:val="00CC0472"/>
    <w:rsid w:val="00CC0827"/>
    <w:rsid w:val="00CC0A72"/>
    <w:rsid w:val="00CC19AE"/>
    <w:rsid w:val="00CC2A30"/>
    <w:rsid w:val="00CC3D71"/>
    <w:rsid w:val="00CC4603"/>
    <w:rsid w:val="00CC5ED3"/>
    <w:rsid w:val="00CC6EDF"/>
    <w:rsid w:val="00CC705E"/>
    <w:rsid w:val="00CC7A24"/>
    <w:rsid w:val="00CC7CF9"/>
    <w:rsid w:val="00CC7E4C"/>
    <w:rsid w:val="00CD136F"/>
    <w:rsid w:val="00CD32F9"/>
    <w:rsid w:val="00CD371A"/>
    <w:rsid w:val="00CD47EC"/>
    <w:rsid w:val="00CD4926"/>
    <w:rsid w:val="00CD51B7"/>
    <w:rsid w:val="00CD5CAC"/>
    <w:rsid w:val="00CD6BDE"/>
    <w:rsid w:val="00CD752C"/>
    <w:rsid w:val="00CE0A64"/>
    <w:rsid w:val="00CE1A8E"/>
    <w:rsid w:val="00CE229F"/>
    <w:rsid w:val="00CE3688"/>
    <w:rsid w:val="00CE5171"/>
    <w:rsid w:val="00CE6AAB"/>
    <w:rsid w:val="00CE7450"/>
    <w:rsid w:val="00CE7F9C"/>
    <w:rsid w:val="00CF07AB"/>
    <w:rsid w:val="00CF0D1F"/>
    <w:rsid w:val="00CF2BFF"/>
    <w:rsid w:val="00CF45EB"/>
    <w:rsid w:val="00CF4C2A"/>
    <w:rsid w:val="00CF6C09"/>
    <w:rsid w:val="00CF73A0"/>
    <w:rsid w:val="00D0066B"/>
    <w:rsid w:val="00D00777"/>
    <w:rsid w:val="00D017B3"/>
    <w:rsid w:val="00D02284"/>
    <w:rsid w:val="00D022D0"/>
    <w:rsid w:val="00D03140"/>
    <w:rsid w:val="00D0356F"/>
    <w:rsid w:val="00D05E3A"/>
    <w:rsid w:val="00D06FA0"/>
    <w:rsid w:val="00D071AC"/>
    <w:rsid w:val="00D10638"/>
    <w:rsid w:val="00D10D69"/>
    <w:rsid w:val="00D11A0E"/>
    <w:rsid w:val="00D12145"/>
    <w:rsid w:val="00D1338B"/>
    <w:rsid w:val="00D1492D"/>
    <w:rsid w:val="00D14AAC"/>
    <w:rsid w:val="00D14C75"/>
    <w:rsid w:val="00D20C26"/>
    <w:rsid w:val="00D234BE"/>
    <w:rsid w:val="00D237E8"/>
    <w:rsid w:val="00D24BEE"/>
    <w:rsid w:val="00D25E6B"/>
    <w:rsid w:val="00D2658F"/>
    <w:rsid w:val="00D26979"/>
    <w:rsid w:val="00D26D91"/>
    <w:rsid w:val="00D27AA3"/>
    <w:rsid w:val="00D303AC"/>
    <w:rsid w:val="00D3074E"/>
    <w:rsid w:val="00D30851"/>
    <w:rsid w:val="00D3115A"/>
    <w:rsid w:val="00D3182B"/>
    <w:rsid w:val="00D331A6"/>
    <w:rsid w:val="00D33C37"/>
    <w:rsid w:val="00D34E57"/>
    <w:rsid w:val="00D35EEF"/>
    <w:rsid w:val="00D36256"/>
    <w:rsid w:val="00D37B99"/>
    <w:rsid w:val="00D4185A"/>
    <w:rsid w:val="00D41EFC"/>
    <w:rsid w:val="00D43935"/>
    <w:rsid w:val="00D43E88"/>
    <w:rsid w:val="00D44D2B"/>
    <w:rsid w:val="00D4766A"/>
    <w:rsid w:val="00D47785"/>
    <w:rsid w:val="00D50268"/>
    <w:rsid w:val="00D50DFF"/>
    <w:rsid w:val="00D514E5"/>
    <w:rsid w:val="00D51909"/>
    <w:rsid w:val="00D52A9F"/>
    <w:rsid w:val="00D52B3E"/>
    <w:rsid w:val="00D52C87"/>
    <w:rsid w:val="00D53CD6"/>
    <w:rsid w:val="00D5462F"/>
    <w:rsid w:val="00D555F3"/>
    <w:rsid w:val="00D57B3B"/>
    <w:rsid w:val="00D57C2D"/>
    <w:rsid w:val="00D57EE1"/>
    <w:rsid w:val="00D60217"/>
    <w:rsid w:val="00D624AF"/>
    <w:rsid w:val="00D63B85"/>
    <w:rsid w:val="00D65051"/>
    <w:rsid w:val="00D65655"/>
    <w:rsid w:val="00D65E6E"/>
    <w:rsid w:val="00D66479"/>
    <w:rsid w:val="00D6673E"/>
    <w:rsid w:val="00D6674E"/>
    <w:rsid w:val="00D6755C"/>
    <w:rsid w:val="00D67756"/>
    <w:rsid w:val="00D67852"/>
    <w:rsid w:val="00D717F4"/>
    <w:rsid w:val="00D72AC7"/>
    <w:rsid w:val="00D72B91"/>
    <w:rsid w:val="00D72EF6"/>
    <w:rsid w:val="00D7634C"/>
    <w:rsid w:val="00D768E3"/>
    <w:rsid w:val="00D76AB4"/>
    <w:rsid w:val="00D76FE7"/>
    <w:rsid w:val="00D775E0"/>
    <w:rsid w:val="00D8094A"/>
    <w:rsid w:val="00D80C6B"/>
    <w:rsid w:val="00D8129A"/>
    <w:rsid w:val="00D81B8B"/>
    <w:rsid w:val="00D82912"/>
    <w:rsid w:val="00D8366D"/>
    <w:rsid w:val="00D83707"/>
    <w:rsid w:val="00D84A1B"/>
    <w:rsid w:val="00D873CF"/>
    <w:rsid w:val="00D87EA4"/>
    <w:rsid w:val="00D90479"/>
    <w:rsid w:val="00D90B24"/>
    <w:rsid w:val="00D91154"/>
    <w:rsid w:val="00D918F5"/>
    <w:rsid w:val="00D9288F"/>
    <w:rsid w:val="00D928FD"/>
    <w:rsid w:val="00D92B79"/>
    <w:rsid w:val="00D92FC4"/>
    <w:rsid w:val="00D93F28"/>
    <w:rsid w:val="00D96601"/>
    <w:rsid w:val="00D96A4A"/>
    <w:rsid w:val="00D96AC0"/>
    <w:rsid w:val="00D96CD6"/>
    <w:rsid w:val="00DA18C7"/>
    <w:rsid w:val="00DA1D68"/>
    <w:rsid w:val="00DA2304"/>
    <w:rsid w:val="00DA4905"/>
    <w:rsid w:val="00DA557C"/>
    <w:rsid w:val="00DA5FEC"/>
    <w:rsid w:val="00DB0195"/>
    <w:rsid w:val="00DB2A27"/>
    <w:rsid w:val="00DB3185"/>
    <w:rsid w:val="00DB3F5E"/>
    <w:rsid w:val="00DB49D5"/>
    <w:rsid w:val="00DB4DF9"/>
    <w:rsid w:val="00DB591E"/>
    <w:rsid w:val="00DB5A97"/>
    <w:rsid w:val="00DB5F87"/>
    <w:rsid w:val="00DB637D"/>
    <w:rsid w:val="00DB74FB"/>
    <w:rsid w:val="00DC00FD"/>
    <w:rsid w:val="00DC0737"/>
    <w:rsid w:val="00DC08BC"/>
    <w:rsid w:val="00DC23A4"/>
    <w:rsid w:val="00DC2646"/>
    <w:rsid w:val="00DC3693"/>
    <w:rsid w:val="00DC4104"/>
    <w:rsid w:val="00DC45CE"/>
    <w:rsid w:val="00DC4A98"/>
    <w:rsid w:val="00DC4DF2"/>
    <w:rsid w:val="00DD0079"/>
    <w:rsid w:val="00DD0A64"/>
    <w:rsid w:val="00DD19FF"/>
    <w:rsid w:val="00DD27FE"/>
    <w:rsid w:val="00DD2D0A"/>
    <w:rsid w:val="00DD3AC4"/>
    <w:rsid w:val="00DD4338"/>
    <w:rsid w:val="00DD4957"/>
    <w:rsid w:val="00DD5D6F"/>
    <w:rsid w:val="00DD5D8F"/>
    <w:rsid w:val="00DD61B8"/>
    <w:rsid w:val="00DD6908"/>
    <w:rsid w:val="00DE07B9"/>
    <w:rsid w:val="00DE3683"/>
    <w:rsid w:val="00DE4173"/>
    <w:rsid w:val="00DE4C7C"/>
    <w:rsid w:val="00DE509B"/>
    <w:rsid w:val="00DF0399"/>
    <w:rsid w:val="00DF25E8"/>
    <w:rsid w:val="00DF35BC"/>
    <w:rsid w:val="00DF3A7D"/>
    <w:rsid w:val="00DF407C"/>
    <w:rsid w:val="00DF5BAD"/>
    <w:rsid w:val="00DF6769"/>
    <w:rsid w:val="00DF6781"/>
    <w:rsid w:val="00E02045"/>
    <w:rsid w:val="00E02770"/>
    <w:rsid w:val="00E02894"/>
    <w:rsid w:val="00E03385"/>
    <w:rsid w:val="00E06EB3"/>
    <w:rsid w:val="00E07128"/>
    <w:rsid w:val="00E10888"/>
    <w:rsid w:val="00E132D7"/>
    <w:rsid w:val="00E15EF2"/>
    <w:rsid w:val="00E173BE"/>
    <w:rsid w:val="00E21E78"/>
    <w:rsid w:val="00E22707"/>
    <w:rsid w:val="00E22A7E"/>
    <w:rsid w:val="00E23BE1"/>
    <w:rsid w:val="00E25122"/>
    <w:rsid w:val="00E25523"/>
    <w:rsid w:val="00E25B84"/>
    <w:rsid w:val="00E25D9D"/>
    <w:rsid w:val="00E309EB"/>
    <w:rsid w:val="00E3182E"/>
    <w:rsid w:val="00E31A39"/>
    <w:rsid w:val="00E3403F"/>
    <w:rsid w:val="00E34878"/>
    <w:rsid w:val="00E34AE5"/>
    <w:rsid w:val="00E36230"/>
    <w:rsid w:val="00E402EF"/>
    <w:rsid w:val="00E408D8"/>
    <w:rsid w:val="00E419C4"/>
    <w:rsid w:val="00E41BEC"/>
    <w:rsid w:val="00E42C2C"/>
    <w:rsid w:val="00E43D26"/>
    <w:rsid w:val="00E4456B"/>
    <w:rsid w:val="00E452A7"/>
    <w:rsid w:val="00E456A2"/>
    <w:rsid w:val="00E45C27"/>
    <w:rsid w:val="00E45E20"/>
    <w:rsid w:val="00E4658A"/>
    <w:rsid w:val="00E46ECF"/>
    <w:rsid w:val="00E477E6"/>
    <w:rsid w:val="00E50986"/>
    <w:rsid w:val="00E50CC0"/>
    <w:rsid w:val="00E51762"/>
    <w:rsid w:val="00E51BB1"/>
    <w:rsid w:val="00E54301"/>
    <w:rsid w:val="00E544FA"/>
    <w:rsid w:val="00E55B1B"/>
    <w:rsid w:val="00E5669F"/>
    <w:rsid w:val="00E567EA"/>
    <w:rsid w:val="00E569F7"/>
    <w:rsid w:val="00E5749B"/>
    <w:rsid w:val="00E6019D"/>
    <w:rsid w:val="00E62C48"/>
    <w:rsid w:val="00E6327B"/>
    <w:rsid w:val="00E64322"/>
    <w:rsid w:val="00E6627B"/>
    <w:rsid w:val="00E66C20"/>
    <w:rsid w:val="00E70220"/>
    <w:rsid w:val="00E70B59"/>
    <w:rsid w:val="00E73448"/>
    <w:rsid w:val="00E739D6"/>
    <w:rsid w:val="00E73F8D"/>
    <w:rsid w:val="00E74CCE"/>
    <w:rsid w:val="00E75A9D"/>
    <w:rsid w:val="00E7691A"/>
    <w:rsid w:val="00E80807"/>
    <w:rsid w:val="00E82E61"/>
    <w:rsid w:val="00E8312B"/>
    <w:rsid w:val="00E83293"/>
    <w:rsid w:val="00E83F10"/>
    <w:rsid w:val="00E848AA"/>
    <w:rsid w:val="00E84C78"/>
    <w:rsid w:val="00E8784C"/>
    <w:rsid w:val="00E90C42"/>
    <w:rsid w:val="00E92653"/>
    <w:rsid w:val="00E928F2"/>
    <w:rsid w:val="00E93E4C"/>
    <w:rsid w:val="00E94840"/>
    <w:rsid w:val="00E970A6"/>
    <w:rsid w:val="00E97A8F"/>
    <w:rsid w:val="00E97DD7"/>
    <w:rsid w:val="00EA227D"/>
    <w:rsid w:val="00EA27F2"/>
    <w:rsid w:val="00EA27FC"/>
    <w:rsid w:val="00EA2BED"/>
    <w:rsid w:val="00EA3418"/>
    <w:rsid w:val="00EA34E7"/>
    <w:rsid w:val="00EA3916"/>
    <w:rsid w:val="00EA3C7C"/>
    <w:rsid w:val="00EA43FA"/>
    <w:rsid w:val="00EA47C5"/>
    <w:rsid w:val="00EA74AA"/>
    <w:rsid w:val="00EA7627"/>
    <w:rsid w:val="00EB055F"/>
    <w:rsid w:val="00EB211C"/>
    <w:rsid w:val="00EB2AC8"/>
    <w:rsid w:val="00EB2DBE"/>
    <w:rsid w:val="00EB2FA0"/>
    <w:rsid w:val="00EB4656"/>
    <w:rsid w:val="00EB5BF8"/>
    <w:rsid w:val="00EC10B6"/>
    <w:rsid w:val="00EC20BE"/>
    <w:rsid w:val="00EC296A"/>
    <w:rsid w:val="00EC37BB"/>
    <w:rsid w:val="00EC3A89"/>
    <w:rsid w:val="00EC458D"/>
    <w:rsid w:val="00EC4A2E"/>
    <w:rsid w:val="00EC655E"/>
    <w:rsid w:val="00ED1876"/>
    <w:rsid w:val="00ED68E1"/>
    <w:rsid w:val="00ED7B4C"/>
    <w:rsid w:val="00ED7F42"/>
    <w:rsid w:val="00EE083E"/>
    <w:rsid w:val="00EE11CA"/>
    <w:rsid w:val="00EE1EC6"/>
    <w:rsid w:val="00EE2A51"/>
    <w:rsid w:val="00EE35E5"/>
    <w:rsid w:val="00EE4788"/>
    <w:rsid w:val="00EE4C18"/>
    <w:rsid w:val="00EE5047"/>
    <w:rsid w:val="00EE626E"/>
    <w:rsid w:val="00EE6AB1"/>
    <w:rsid w:val="00EE6FB0"/>
    <w:rsid w:val="00EF001B"/>
    <w:rsid w:val="00EF2D34"/>
    <w:rsid w:val="00EF3A43"/>
    <w:rsid w:val="00EF4461"/>
    <w:rsid w:val="00EF457C"/>
    <w:rsid w:val="00EF55D2"/>
    <w:rsid w:val="00EF55F4"/>
    <w:rsid w:val="00EF589E"/>
    <w:rsid w:val="00EF5E26"/>
    <w:rsid w:val="00EF74EC"/>
    <w:rsid w:val="00F00699"/>
    <w:rsid w:val="00F009FB"/>
    <w:rsid w:val="00F025C7"/>
    <w:rsid w:val="00F03D4B"/>
    <w:rsid w:val="00F05D31"/>
    <w:rsid w:val="00F06C0E"/>
    <w:rsid w:val="00F06F5B"/>
    <w:rsid w:val="00F10187"/>
    <w:rsid w:val="00F1053F"/>
    <w:rsid w:val="00F10DC7"/>
    <w:rsid w:val="00F10F52"/>
    <w:rsid w:val="00F13C1F"/>
    <w:rsid w:val="00F13D36"/>
    <w:rsid w:val="00F15A24"/>
    <w:rsid w:val="00F15C5E"/>
    <w:rsid w:val="00F15F54"/>
    <w:rsid w:val="00F16261"/>
    <w:rsid w:val="00F21217"/>
    <w:rsid w:val="00F22F8C"/>
    <w:rsid w:val="00F24778"/>
    <w:rsid w:val="00F25A94"/>
    <w:rsid w:val="00F27FE6"/>
    <w:rsid w:val="00F308E2"/>
    <w:rsid w:val="00F30B48"/>
    <w:rsid w:val="00F30D2E"/>
    <w:rsid w:val="00F31E28"/>
    <w:rsid w:val="00F31EFA"/>
    <w:rsid w:val="00F33783"/>
    <w:rsid w:val="00F37502"/>
    <w:rsid w:val="00F4068C"/>
    <w:rsid w:val="00F4227B"/>
    <w:rsid w:val="00F42BD2"/>
    <w:rsid w:val="00F43650"/>
    <w:rsid w:val="00F474D5"/>
    <w:rsid w:val="00F47542"/>
    <w:rsid w:val="00F47C79"/>
    <w:rsid w:val="00F50C15"/>
    <w:rsid w:val="00F50DC9"/>
    <w:rsid w:val="00F51C11"/>
    <w:rsid w:val="00F52658"/>
    <w:rsid w:val="00F52E7B"/>
    <w:rsid w:val="00F56AAD"/>
    <w:rsid w:val="00F63596"/>
    <w:rsid w:val="00F64423"/>
    <w:rsid w:val="00F646C8"/>
    <w:rsid w:val="00F6578E"/>
    <w:rsid w:val="00F67E18"/>
    <w:rsid w:val="00F67F48"/>
    <w:rsid w:val="00F70EB2"/>
    <w:rsid w:val="00F7356B"/>
    <w:rsid w:val="00F73584"/>
    <w:rsid w:val="00F73B7C"/>
    <w:rsid w:val="00F7502B"/>
    <w:rsid w:val="00F75CF6"/>
    <w:rsid w:val="00F82A5D"/>
    <w:rsid w:val="00F83295"/>
    <w:rsid w:val="00F83AB7"/>
    <w:rsid w:val="00F859B4"/>
    <w:rsid w:val="00F864A2"/>
    <w:rsid w:val="00F869E4"/>
    <w:rsid w:val="00F9344F"/>
    <w:rsid w:val="00F936F2"/>
    <w:rsid w:val="00F94253"/>
    <w:rsid w:val="00F9547F"/>
    <w:rsid w:val="00F95A32"/>
    <w:rsid w:val="00F970D5"/>
    <w:rsid w:val="00F97373"/>
    <w:rsid w:val="00F97A85"/>
    <w:rsid w:val="00FA1A04"/>
    <w:rsid w:val="00FA2FD5"/>
    <w:rsid w:val="00FA3C38"/>
    <w:rsid w:val="00FA3D01"/>
    <w:rsid w:val="00FA46F9"/>
    <w:rsid w:val="00FA5544"/>
    <w:rsid w:val="00FA566F"/>
    <w:rsid w:val="00FA6C04"/>
    <w:rsid w:val="00FA7E4A"/>
    <w:rsid w:val="00FB122C"/>
    <w:rsid w:val="00FB13B0"/>
    <w:rsid w:val="00FB5088"/>
    <w:rsid w:val="00FB797C"/>
    <w:rsid w:val="00FC15FA"/>
    <w:rsid w:val="00FC17BA"/>
    <w:rsid w:val="00FC2598"/>
    <w:rsid w:val="00FC2CD2"/>
    <w:rsid w:val="00FC2E87"/>
    <w:rsid w:val="00FC32EE"/>
    <w:rsid w:val="00FC3EE0"/>
    <w:rsid w:val="00FC4C8B"/>
    <w:rsid w:val="00FC504F"/>
    <w:rsid w:val="00FC59D6"/>
    <w:rsid w:val="00FC5F2F"/>
    <w:rsid w:val="00FD019B"/>
    <w:rsid w:val="00FD10DE"/>
    <w:rsid w:val="00FD1606"/>
    <w:rsid w:val="00FD16BF"/>
    <w:rsid w:val="00FD222D"/>
    <w:rsid w:val="00FD3498"/>
    <w:rsid w:val="00FD3DD6"/>
    <w:rsid w:val="00FD4E12"/>
    <w:rsid w:val="00FD4EC3"/>
    <w:rsid w:val="00FD67A8"/>
    <w:rsid w:val="00FD711E"/>
    <w:rsid w:val="00FE0807"/>
    <w:rsid w:val="00FE0B10"/>
    <w:rsid w:val="00FE135F"/>
    <w:rsid w:val="00FE1B33"/>
    <w:rsid w:val="00FE2C43"/>
    <w:rsid w:val="00FE45A9"/>
    <w:rsid w:val="00FE5B0D"/>
    <w:rsid w:val="00FF0AC2"/>
    <w:rsid w:val="00FF1EBA"/>
    <w:rsid w:val="00FF2539"/>
    <w:rsid w:val="00FF2677"/>
    <w:rsid w:val="00FF2D3A"/>
    <w:rsid w:val="00FF3B33"/>
    <w:rsid w:val="00FF4CA8"/>
    <w:rsid w:val="00FF5D57"/>
    <w:rsid w:val="00FF685A"/>
    <w:rsid w:val="00FF745B"/>
    <w:rsid w:val="0AB935AE"/>
    <w:rsid w:val="3E3B8535"/>
    <w:rsid w:val="472E990D"/>
    <w:rsid w:val="4A44E081"/>
    <w:rsid w:val="574CC8DF"/>
    <w:rsid w:val="620C2087"/>
    <w:rsid w:val="7C4AEDFF"/>
    <w:rsid w:val="7CC7E6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B1E7E"/>
  <w15:chartTrackingRefBased/>
  <w15:docId w15:val="{C22B12D7-8D8F-4E7F-8874-AB3F5D7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581"/>
    <w:pPr>
      <w:spacing w:line="240" w:lineRule="exact"/>
    </w:pPr>
    <w:rPr>
      <w:sz w:val="24"/>
    </w:rPr>
  </w:style>
  <w:style w:type="paragraph" w:styleId="Heading1">
    <w:name w:val="heading 1"/>
    <w:next w:val="BodyText"/>
    <w:link w:val="Heading1Char"/>
    <w:qFormat/>
    <w:rsid w:val="00DA18C7"/>
    <w:pPr>
      <w:keepNext/>
      <w:numPr>
        <w:numId w:val="1"/>
      </w:numPr>
      <w:spacing w:before="120" w:after="120" w:line="240" w:lineRule="exact"/>
      <w:jc w:val="center"/>
      <w:outlineLvl w:val="0"/>
    </w:pPr>
    <w:rPr>
      <w:b/>
      <w:kern w:val="28"/>
      <w:sz w:val="24"/>
    </w:rPr>
  </w:style>
  <w:style w:type="paragraph" w:styleId="Heading2">
    <w:name w:val="heading 2"/>
    <w:next w:val="BodyText"/>
    <w:qFormat/>
    <w:rsid w:val="00DA18C7"/>
    <w:pPr>
      <w:keepNext/>
      <w:numPr>
        <w:ilvl w:val="1"/>
        <w:numId w:val="1"/>
      </w:numPr>
      <w:tabs>
        <w:tab w:val="left" w:pos="9360"/>
      </w:tabs>
      <w:spacing w:before="120" w:after="120" w:line="240" w:lineRule="exact"/>
      <w:outlineLvl w:val="1"/>
    </w:pPr>
    <w:rPr>
      <w:b/>
      <w:caps/>
      <w:sz w:val="24"/>
    </w:rPr>
  </w:style>
  <w:style w:type="paragraph" w:styleId="Heading3">
    <w:name w:val="heading 3"/>
    <w:basedOn w:val="Heading2"/>
    <w:next w:val="BodyText"/>
    <w:link w:val="Heading3Char"/>
    <w:qFormat/>
    <w:rsid w:val="00DA18C7"/>
    <w:pPr>
      <w:numPr>
        <w:ilvl w:val="2"/>
      </w:numPr>
      <w:outlineLvl w:val="2"/>
    </w:pPr>
    <w:rPr>
      <w:caps w:val="0"/>
    </w:rPr>
  </w:style>
  <w:style w:type="paragraph" w:styleId="Heading4">
    <w:name w:val="heading 4"/>
    <w:basedOn w:val="Heading3"/>
    <w:next w:val="BodyText"/>
    <w:link w:val="Heading4Char"/>
    <w:qFormat/>
    <w:rsid w:val="00DA18C7"/>
    <w:pPr>
      <w:numPr>
        <w:ilvl w:val="3"/>
      </w:numPr>
      <w:outlineLvl w:val="3"/>
    </w:pPr>
  </w:style>
  <w:style w:type="paragraph" w:styleId="Heading5">
    <w:name w:val="heading 5"/>
    <w:basedOn w:val="Heading4"/>
    <w:next w:val="Normal"/>
    <w:qFormat/>
    <w:rsid w:val="00DA18C7"/>
    <w:pPr>
      <w:numPr>
        <w:ilvl w:val="4"/>
      </w:numPr>
      <w:outlineLvl w:val="4"/>
    </w:pPr>
  </w:style>
  <w:style w:type="paragraph" w:styleId="Heading6">
    <w:name w:val="heading 6"/>
    <w:basedOn w:val="Heading5"/>
    <w:next w:val="Normal"/>
    <w:qFormat/>
    <w:rsid w:val="00DA18C7"/>
    <w:pPr>
      <w:numPr>
        <w:ilvl w:val="5"/>
      </w:numPr>
      <w:outlineLvl w:val="5"/>
    </w:pPr>
  </w:style>
  <w:style w:type="paragraph" w:styleId="Heading7">
    <w:name w:val="heading 7"/>
    <w:basedOn w:val="Heading6"/>
    <w:next w:val="Normal"/>
    <w:qFormat/>
    <w:rsid w:val="00DA18C7"/>
    <w:pPr>
      <w:numPr>
        <w:ilvl w:val="6"/>
      </w:numPr>
      <w:outlineLvl w:val="6"/>
    </w:pPr>
  </w:style>
  <w:style w:type="paragraph" w:styleId="Heading8">
    <w:name w:val="heading 8"/>
    <w:basedOn w:val="Heading7"/>
    <w:next w:val="Normal"/>
    <w:link w:val="Heading8Char"/>
    <w:qFormat/>
    <w:rsid w:val="00DA18C7"/>
    <w:pPr>
      <w:numPr>
        <w:ilvl w:val="7"/>
      </w:numPr>
      <w:outlineLvl w:val="7"/>
    </w:pPr>
  </w:style>
  <w:style w:type="paragraph" w:styleId="Heading9">
    <w:name w:val="heading 9"/>
    <w:basedOn w:val="Heading8"/>
    <w:next w:val="Normal"/>
    <w:qFormat/>
    <w:rsid w:val="00DA18C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A18C7"/>
    <w:pPr>
      <w:spacing w:before="120" w:after="120"/>
      <w:ind w:firstLine="720"/>
    </w:pPr>
  </w:style>
  <w:style w:type="paragraph" w:styleId="Footer">
    <w:name w:val="footer"/>
    <w:basedOn w:val="Normal"/>
    <w:link w:val="FooterChar"/>
    <w:uiPriority w:val="99"/>
    <w:rsid w:val="00DA18C7"/>
    <w:pPr>
      <w:tabs>
        <w:tab w:val="center" w:pos="4320"/>
        <w:tab w:val="right" w:pos="8640"/>
      </w:tabs>
    </w:pPr>
  </w:style>
  <w:style w:type="character" w:styleId="FootnoteReference">
    <w:name w:val="footnote reference"/>
    <w:semiHidden/>
    <w:rsid w:val="00DA18C7"/>
    <w:rPr>
      <w:rFonts w:ascii="Times New Roman" w:hAnsi="Times New Roman"/>
      <w:vertAlign w:val="superscript"/>
    </w:rPr>
  </w:style>
  <w:style w:type="paragraph" w:styleId="FootnoteText">
    <w:name w:val="footnote text"/>
    <w:basedOn w:val="Normal"/>
    <w:rsid w:val="00DA18C7"/>
    <w:rPr>
      <w:sz w:val="20"/>
    </w:rPr>
  </w:style>
  <w:style w:type="paragraph" w:styleId="Header">
    <w:name w:val="header"/>
    <w:basedOn w:val="Normal"/>
    <w:link w:val="HeaderChar"/>
    <w:rsid w:val="00DA18C7"/>
    <w:pPr>
      <w:tabs>
        <w:tab w:val="center" w:pos="4320"/>
        <w:tab w:val="right" w:pos="8640"/>
      </w:tabs>
      <w:spacing w:line="240" w:lineRule="atLeast"/>
    </w:pPr>
  </w:style>
  <w:style w:type="character" w:styleId="PageNumber">
    <w:name w:val="page number"/>
    <w:rsid w:val="00DA18C7"/>
    <w:rPr>
      <w:rFonts w:ascii="Times New Roman" w:hAnsi="Times New Roman"/>
      <w:sz w:val="24"/>
    </w:rPr>
  </w:style>
  <w:style w:type="paragraph" w:styleId="Quote">
    <w:name w:val="Quote"/>
    <w:basedOn w:val="Normal"/>
    <w:qFormat/>
    <w:rsid w:val="00DA18C7"/>
    <w:pPr>
      <w:spacing w:before="120" w:after="120"/>
      <w:ind w:left="1080" w:right="720"/>
    </w:pPr>
  </w:style>
  <w:style w:type="paragraph" w:styleId="EnvelopeAddress">
    <w:name w:val="envelope address"/>
    <w:basedOn w:val="Normal"/>
    <w:semiHidden/>
    <w:rsid w:val="00DA18C7"/>
    <w:pPr>
      <w:framePr w:w="7920" w:h="1980" w:hRule="exact" w:hSpace="180" w:wrap="auto" w:hAnchor="page" w:xAlign="center" w:yAlign="bottom"/>
      <w:ind w:left="2880"/>
    </w:pPr>
    <w:rPr>
      <w:rFonts w:ascii="Century Gothic" w:hAnsi="Century Gothic"/>
    </w:rPr>
  </w:style>
  <w:style w:type="paragraph" w:customStyle="1" w:styleId="STRIPPINGTEXT">
    <w:name w:val="STRIPPING TEXT"/>
    <w:basedOn w:val="Normal"/>
    <w:next w:val="Normal"/>
    <w:rsid w:val="009243D5"/>
    <w:rPr>
      <w:rFonts w:ascii="Arial Rounded MT Bold" w:hAnsi="Arial Rounded MT Bold"/>
      <w:b/>
    </w:rPr>
  </w:style>
  <w:style w:type="paragraph" w:customStyle="1" w:styleId="Level1">
    <w:name w:val="Level 1"/>
    <w:basedOn w:val="Normal"/>
    <w:next w:val="Level2"/>
    <w:rsid w:val="00DA18C7"/>
    <w:pPr>
      <w:numPr>
        <w:numId w:val="3"/>
      </w:numPr>
      <w:tabs>
        <w:tab w:val="left" w:pos="1440"/>
        <w:tab w:val="left" w:pos="2160"/>
        <w:tab w:val="left" w:pos="2880"/>
        <w:tab w:val="left" w:pos="3600"/>
      </w:tabs>
      <w:spacing w:before="120" w:after="120"/>
    </w:pPr>
  </w:style>
  <w:style w:type="paragraph" w:customStyle="1" w:styleId="Level2">
    <w:name w:val="Level 2"/>
    <w:basedOn w:val="Level1"/>
    <w:link w:val="Level2Char"/>
    <w:rsid w:val="00DA18C7"/>
    <w:pPr>
      <w:numPr>
        <w:numId w:val="0"/>
      </w:numPr>
    </w:pPr>
  </w:style>
  <w:style w:type="paragraph" w:customStyle="1" w:styleId="Level3">
    <w:name w:val="Level 3"/>
    <w:basedOn w:val="Level2"/>
    <w:rsid w:val="00DA18C7"/>
    <w:pPr>
      <w:numPr>
        <w:ilvl w:val="2"/>
      </w:numPr>
      <w:tabs>
        <w:tab w:val="clear" w:pos="1440"/>
      </w:tabs>
    </w:pPr>
  </w:style>
  <w:style w:type="paragraph" w:customStyle="1" w:styleId="Level4">
    <w:name w:val="Level 4"/>
    <w:basedOn w:val="Level3"/>
    <w:rsid w:val="00DA18C7"/>
    <w:pPr>
      <w:numPr>
        <w:ilvl w:val="3"/>
      </w:numPr>
      <w:tabs>
        <w:tab w:val="clear" w:pos="2160"/>
      </w:tabs>
    </w:pPr>
  </w:style>
  <w:style w:type="paragraph" w:customStyle="1" w:styleId="Level5">
    <w:name w:val="Level 5"/>
    <w:basedOn w:val="Level4"/>
    <w:rsid w:val="00DA18C7"/>
    <w:pPr>
      <w:numPr>
        <w:ilvl w:val="4"/>
      </w:numPr>
      <w:tabs>
        <w:tab w:val="clear" w:pos="2880"/>
      </w:tabs>
    </w:pPr>
  </w:style>
  <w:style w:type="paragraph" w:styleId="TOC1">
    <w:name w:val="toc 1"/>
    <w:basedOn w:val="Normal"/>
    <w:next w:val="Normal"/>
    <w:uiPriority w:val="39"/>
    <w:rsid w:val="00DA18C7"/>
    <w:pPr>
      <w:spacing w:before="360"/>
    </w:pPr>
    <w:rPr>
      <w:rFonts w:asciiTheme="majorHAnsi" w:hAnsiTheme="majorHAnsi"/>
      <w:b/>
      <w:bCs/>
      <w:caps/>
      <w:szCs w:val="24"/>
    </w:rPr>
  </w:style>
  <w:style w:type="paragraph" w:customStyle="1" w:styleId="RecitalNumbering">
    <w:name w:val="Recital Numbering"/>
    <w:basedOn w:val="Normal"/>
    <w:rsid w:val="00DA18C7"/>
    <w:pPr>
      <w:numPr>
        <w:numId w:val="2"/>
      </w:numPr>
      <w:spacing w:before="120" w:after="120"/>
    </w:pPr>
  </w:style>
  <w:style w:type="paragraph" w:styleId="TOC2">
    <w:name w:val="toc 2"/>
    <w:basedOn w:val="TOC1"/>
    <w:next w:val="Normal"/>
    <w:uiPriority w:val="39"/>
    <w:rsid w:val="00DA18C7"/>
    <w:pPr>
      <w:spacing w:before="240"/>
    </w:pPr>
    <w:rPr>
      <w:rFonts w:asciiTheme="minorHAnsi" w:hAnsiTheme="minorHAnsi"/>
      <w:caps w:val="0"/>
      <w:sz w:val="20"/>
      <w:szCs w:val="20"/>
    </w:rPr>
  </w:style>
  <w:style w:type="paragraph" w:styleId="TOC3">
    <w:name w:val="toc 3"/>
    <w:basedOn w:val="TOC2"/>
    <w:next w:val="Normal"/>
    <w:uiPriority w:val="39"/>
    <w:rsid w:val="00DA18C7"/>
    <w:pPr>
      <w:spacing w:before="0"/>
      <w:ind w:left="240"/>
    </w:pPr>
    <w:rPr>
      <w:b w:val="0"/>
      <w:bCs w:val="0"/>
    </w:rPr>
  </w:style>
  <w:style w:type="paragraph" w:styleId="TOC4">
    <w:name w:val="toc 4"/>
    <w:basedOn w:val="TOC3"/>
    <w:next w:val="Normal"/>
    <w:rsid w:val="00DA18C7"/>
    <w:pPr>
      <w:ind w:left="480"/>
    </w:pPr>
  </w:style>
  <w:style w:type="paragraph" w:styleId="TOC5">
    <w:name w:val="toc 5"/>
    <w:basedOn w:val="TOC4"/>
    <w:next w:val="Normal"/>
    <w:rsid w:val="00DA18C7"/>
    <w:pPr>
      <w:ind w:left="720"/>
    </w:pPr>
  </w:style>
  <w:style w:type="character" w:styleId="Hyperlink">
    <w:name w:val="Hyperlink"/>
    <w:uiPriority w:val="99"/>
    <w:qFormat/>
    <w:rsid w:val="00751822"/>
    <w:rPr>
      <w:color w:val="0000FF"/>
      <w:u w:val="single"/>
    </w:rPr>
  </w:style>
  <w:style w:type="paragraph" w:styleId="ListParagraph">
    <w:name w:val="List Paragraph"/>
    <w:basedOn w:val="Normal"/>
    <w:link w:val="ListParagraphChar"/>
    <w:uiPriority w:val="34"/>
    <w:qFormat/>
    <w:rsid w:val="00DA18C7"/>
    <w:pPr>
      <w:ind w:left="720"/>
      <w:contextualSpacing/>
    </w:pPr>
  </w:style>
  <w:style w:type="paragraph" w:styleId="TOC6">
    <w:name w:val="toc 6"/>
    <w:basedOn w:val="Normal"/>
    <w:next w:val="Normal"/>
    <w:autoRedefine/>
    <w:semiHidden/>
    <w:rsid w:val="00DA18C7"/>
    <w:pPr>
      <w:ind w:left="960"/>
    </w:pPr>
    <w:rPr>
      <w:rFonts w:asciiTheme="minorHAnsi" w:hAnsiTheme="minorHAnsi"/>
      <w:sz w:val="20"/>
    </w:rPr>
  </w:style>
  <w:style w:type="paragraph" w:styleId="TOC7">
    <w:name w:val="toc 7"/>
    <w:basedOn w:val="Normal"/>
    <w:next w:val="Normal"/>
    <w:autoRedefine/>
    <w:semiHidden/>
    <w:rsid w:val="00DA18C7"/>
    <w:pPr>
      <w:ind w:left="1200"/>
    </w:pPr>
    <w:rPr>
      <w:rFonts w:asciiTheme="minorHAnsi" w:hAnsiTheme="minorHAnsi"/>
      <w:sz w:val="20"/>
    </w:rPr>
  </w:style>
  <w:style w:type="paragraph" w:styleId="TOC8">
    <w:name w:val="toc 8"/>
    <w:basedOn w:val="Normal"/>
    <w:next w:val="Normal"/>
    <w:autoRedefine/>
    <w:semiHidden/>
    <w:rsid w:val="00DA18C7"/>
    <w:pPr>
      <w:ind w:left="1440"/>
    </w:pPr>
    <w:rPr>
      <w:rFonts w:asciiTheme="minorHAnsi" w:hAnsiTheme="minorHAnsi"/>
      <w:sz w:val="20"/>
    </w:rPr>
  </w:style>
  <w:style w:type="paragraph" w:styleId="TOC9">
    <w:name w:val="toc 9"/>
    <w:basedOn w:val="Normal"/>
    <w:next w:val="Normal"/>
    <w:autoRedefine/>
    <w:semiHidden/>
    <w:rsid w:val="00DA18C7"/>
    <w:pPr>
      <w:ind w:left="1680"/>
    </w:pPr>
    <w:rPr>
      <w:rFonts w:asciiTheme="minorHAnsi" w:hAnsiTheme="minorHAnsi"/>
      <w:sz w:val="20"/>
    </w:rPr>
  </w:style>
  <w:style w:type="paragraph" w:styleId="BalloonText">
    <w:name w:val="Balloon Text"/>
    <w:basedOn w:val="Normal"/>
    <w:link w:val="BalloonTextChar"/>
    <w:semiHidden/>
    <w:unhideWhenUsed/>
    <w:rsid w:val="001B65F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B65F7"/>
    <w:rPr>
      <w:rFonts w:ascii="Tahoma" w:hAnsi="Tahoma" w:cs="Tahoma"/>
      <w:sz w:val="16"/>
      <w:szCs w:val="16"/>
    </w:rPr>
  </w:style>
  <w:style w:type="character" w:styleId="HTMLCite">
    <w:name w:val="HTML Cite"/>
    <w:uiPriority w:val="99"/>
    <w:semiHidden/>
    <w:unhideWhenUsed/>
    <w:rsid w:val="00C03A9F"/>
    <w:rPr>
      <w:i/>
      <w:iCs/>
    </w:rPr>
  </w:style>
  <w:style w:type="character" w:styleId="FollowedHyperlink">
    <w:name w:val="FollowedHyperlink"/>
    <w:unhideWhenUsed/>
    <w:rsid w:val="00065B2A"/>
    <w:rPr>
      <w:color w:val="800080"/>
      <w:u w:val="single"/>
    </w:rPr>
  </w:style>
  <w:style w:type="character" w:styleId="CommentReference">
    <w:name w:val="annotation reference"/>
    <w:uiPriority w:val="99"/>
    <w:unhideWhenUsed/>
    <w:rsid w:val="0036042A"/>
    <w:rPr>
      <w:sz w:val="16"/>
      <w:szCs w:val="16"/>
    </w:rPr>
  </w:style>
  <w:style w:type="paragraph" w:styleId="CommentText">
    <w:name w:val="annotation text"/>
    <w:basedOn w:val="Normal"/>
    <w:link w:val="CommentTextChar"/>
    <w:unhideWhenUsed/>
    <w:rsid w:val="0036042A"/>
    <w:rPr>
      <w:sz w:val="20"/>
    </w:rPr>
  </w:style>
  <w:style w:type="character" w:customStyle="1" w:styleId="CommentTextChar">
    <w:name w:val="Comment Text Char"/>
    <w:basedOn w:val="DefaultParagraphFont"/>
    <w:link w:val="CommentText"/>
    <w:rsid w:val="0036042A"/>
  </w:style>
  <w:style w:type="paragraph" w:styleId="CommentSubject">
    <w:name w:val="annotation subject"/>
    <w:basedOn w:val="CommentText"/>
    <w:next w:val="CommentText"/>
    <w:link w:val="CommentSubjectChar"/>
    <w:unhideWhenUsed/>
    <w:rsid w:val="0036042A"/>
    <w:rPr>
      <w:b/>
      <w:bCs/>
    </w:rPr>
  </w:style>
  <w:style w:type="character" w:customStyle="1" w:styleId="CommentSubjectChar">
    <w:name w:val="Comment Subject Char"/>
    <w:link w:val="CommentSubject"/>
    <w:rsid w:val="0036042A"/>
    <w:rPr>
      <w:b/>
      <w:bCs/>
    </w:rPr>
  </w:style>
  <w:style w:type="paragraph" w:styleId="NormalWeb">
    <w:name w:val="Normal (Web)"/>
    <w:basedOn w:val="Normal"/>
    <w:uiPriority w:val="99"/>
    <w:unhideWhenUsed/>
    <w:rsid w:val="007D2CD6"/>
    <w:pPr>
      <w:spacing w:before="100" w:beforeAutospacing="1" w:after="100" w:afterAutospacing="1" w:line="240" w:lineRule="auto"/>
    </w:pPr>
    <w:rPr>
      <w:szCs w:val="24"/>
    </w:rPr>
  </w:style>
  <w:style w:type="character" w:customStyle="1" w:styleId="apple-converted-space">
    <w:name w:val="apple-converted-space"/>
    <w:rsid w:val="007D2CD6"/>
  </w:style>
  <w:style w:type="character" w:styleId="Emphasis">
    <w:name w:val="Emphasis"/>
    <w:uiPriority w:val="20"/>
    <w:qFormat/>
    <w:rsid w:val="007D2CD6"/>
    <w:rPr>
      <w:i/>
      <w:iCs/>
    </w:rPr>
  </w:style>
  <w:style w:type="character" w:styleId="Strong">
    <w:name w:val="Strong"/>
    <w:uiPriority w:val="22"/>
    <w:qFormat/>
    <w:rsid w:val="007D2CD6"/>
    <w:rPr>
      <w:b/>
      <w:bCs/>
    </w:rPr>
  </w:style>
  <w:style w:type="paragraph" w:styleId="Revision">
    <w:name w:val="Revision"/>
    <w:hidden/>
    <w:uiPriority w:val="99"/>
    <w:semiHidden/>
    <w:rsid w:val="00464799"/>
    <w:rPr>
      <w:sz w:val="24"/>
    </w:rPr>
  </w:style>
  <w:style w:type="paragraph" w:customStyle="1" w:styleId="Default">
    <w:name w:val="Default"/>
    <w:rsid w:val="0042686D"/>
    <w:pPr>
      <w:autoSpaceDE w:val="0"/>
      <w:autoSpaceDN w:val="0"/>
      <w:adjustRightInd w:val="0"/>
    </w:pPr>
    <w:rPr>
      <w:color w:val="000000"/>
      <w:sz w:val="24"/>
      <w:szCs w:val="24"/>
    </w:rPr>
  </w:style>
  <w:style w:type="table" w:styleId="TableGrid">
    <w:name w:val="Table Grid"/>
    <w:basedOn w:val="TableNormal"/>
    <w:uiPriority w:val="39"/>
    <w:rsid w:val="00440251"/>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FB122C"/>
    <w:rPr>
      <w:sz w:val="24"/>
    </w:rPr>
  </w:style>
  <w:style w:type="paragraph" w:customStyle="1" w:styleId="Document1">
    <w:name w:val="Document 1"/>
    <w:rsid w:val="009A0DD2"/>
    <w:pPr>
      <w:keepNext/>
      <w:keepLines/>
      <w:widowControl w:val="0"/>
      <w:tabs>
        <w:tab w:val="left" w:pos="-720"/>
      </w:tabs>
      <w:suppressAutoHyphens/>
    </w:pPr>
    <w:rPr>
      <w:rFonts w:ascii="CG Times" w:hAnsi="CG Times"/>
      <w:snapToGrid w:val="0"/>
      <w:sz w:val="22"/>
    </w:rPr>
  </w:style>
  <w:style w:type="character" w:customStyle="1" w:styleId="FooterChar">
    <w:name w:val="Footer Char"/>
    <w:link w:val="Footer"/>
    <w:uiPriority w:val="99"/>
    <w:rsid w:val="004B0E2F"/>
    <w:rPr>
      <w:sz w:val="24"/>
    </w:rPr>
  </w:style>
  <w:style w:type="character" w:customStyle="1" w:styleId="UnresolvedMention1">
    <w:name w:val="Unresolved Mention1"/>
    <w:uiPriority w:val="99"/>
    <w:semiHidden/>
    <w:unhideWhenUsed/>
    <w:rsid w:val="00E83293"/>
    <w:rPr>
      <w:color w:val="605E5C"/>
      <w:shd w:val="clear" w:color="auto" w:fill="E1DFDD"/>
    </w:rPr>
  </w:style>
  <w:style w:type="character" w:customStyle="1" w:styleId="HeaderChar">
    <w:name w:val="Header Char"/>
    <w:link w:val="Header"/>
    <w:rsid w:val="00DE4173"/>
    <w:rPr>
      <w:sz w:val="24"/>
    </w:rPr>
  </w:style>
  <w:style w:type="paragraph" w:styleId="BodyTextIndent">
    <w:name w:val="Body Text Indent"/>
    <w:basedOn w:val="Normal"/>
    <w:link w:val="BodyTextIndentChar"/>
    <w:rsid w:val="00BA63ED"/>
    <w:pPr>
      <w:spacing w:line="240" w:lineRule="auto"/>
      <w:ind w:left="270" w:hanging="270"/>
    </w:pPr>
    <w:rPr>
      <w:rFonts w:ascii="Arial" w:hAnsi="Arial"/>
      <w:sz w:val="12"/>
    </w:rPr>
  </w:style>
  <w:style w:type="character" w:customStyle="1" w:styleId="BodyTextIndentChar">
    <w:name w:val="Body Text Indent Char"/>
    <w:link w:val="BodyTextIndent"/>
    <w:rsid w:val="00BA63ED"/>
    <w:rPr>
      <w:rFonts w:ascii="Arial" w:hAnsi="Arial"/>
      <w:sz w:val="12"/>
    </w:rPr>
  </w:style>
  <w:style w:type="paragraph" w:styleId="BodyTextIndent3">
    <w:name w:val="Body Text Indent 3"/>
    <w:basedOn w:val="Normal"/>
    <w:link w:val="BodyTextIndent3Char"/>
    <w:rsid w:val="00BA63ED"/>
    <w:pPr>
      <w:tabs>
        <w:tab w:val="left" w:pos="270"/>
        <w:tab w:val="left" w:pos="540"/>
      </w:tabs>
      <w:spacing w:line="240" w:lineRule="auto"/>
      <w:ind w:left="540" w:hanging="540"/>
    </w:pPr>
    <w:rPr>
      <w:rFonts w:ascii="Arial" w:hAnsi="Arial"/>
      <w:sz w:val="16"/>
    </w:rPr>
  </w:style>
  <w:style w:type="character" w:customStyle="1" w:styleId="BodyTextIndent3Char">
    <w:name w:val="Body Text Indent 3 Char"/>
    <w:link w:val="BodyTextIndent3"/>
    <w:rsid w:val="00BA63ED"/>
    <w:rPr>
      <w:rFonts w:ascii="Arial" w:hAnsi="Arial"/>
      <w:sz w:val="16"/>
    </w:rPr>
  </w:style>
  <w:style w:type="paragraph" w:styleId="BodyText2">
    <w:name w:val="Body Text 2"/>
    <w:basedOn w:val="Normal"/>
    <w:link w:val="BodyText2Char"/>
    <w:rsid w:val="00BA63ED"/>
    <w:pPr>
      <w:spacing w:line="240" w:lineRule="auto"/>
    </w:pPr>
    <w:rPr>
      <w:rFonts w:ascii="Arial" w:hAnsi="Arial"/>
      <w:sz w:val="12"/>
    </w:rPr>
  </w:style>
  <w:style w:type="character" w:customStyle="1" w:styleId="BodyText2Char">
    <w:name w:val="Body Text 2 Char"/>
    <w:link w:val="BodyText2"/>
    <w:rsid w:val="00BA63ED"/>
    <w:rPr>
      <w:rFonts w:ascii="Arial" w:hAnsi="Arial"/>
      <w:sz w:val="12"/>
    </w:rPr>
  </w:style>
  <w:style w:type="paragraph" w:styleId="BodyText3">
    <w:name w:val="Body Text 3"/>
    <w:basedOn w:val="Normal"/>
    <w:link w:val="BodyText3Char"/>
    <w:rsid w:val="00BA63ED"/>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right" w:pos="9850"/>
        <w:tab w:val="right" w:pos="9941"/>
        <w:tab w:val="right" w:pos="10032"/>
      </w:tabs>
      <w:suppressAutoHyphens/>
      <w:jc w:val="both"/>
    </w:pPr>
    <w:rPr>
      <w:snapToGrid w:val="0"/>
      <w:spacing w:val="-2"/>
      <w:sz w:val="22"/>
    </w:rPr>
  </w:style>
  <w:style w:type="character" w:customStyle="1" w:styleId="BodyText3Char">
    <w:name w:val="Body Text 3 Char"/>
    <w:link w:val="BodyText3"/>
    <w:rsid w:val="00BA63ED"/>
    <w:rPr>
      <w:snapToGrid w:val="0"/>
      <w:spacing w:val="-2"/>
      <w:sz w:val="22"/>
    </w:rPr>
  </w:style>
  <w:style w:type="paragraph" w:styleId="BodyTextIndent2">
    <w:name w:val="Body Text Indent 2"/>
    <w:basedOn w:val="Normal"/>
    <w:link w:val="BodyTextIndent2Char"/>
    <w:rsid w:val="00BA63ED"/>
    <w:pPr>
      <w:ind w:left="720"/>
      <w:jc w:val="both"/>
    </w:pPr>
    <w:rPr>
      <w:rFonts w:ascii="CG Times" w:hAnsi="CG Times"/>
      <w:sz w:val="21"/>
    </w:rPr>
  </w:style>
  <w:style w:type="character" w:customStyle="1" w:styleId="BodyTextIndent2Char">
    <w:name w:val="Body Text Indent 2 Char"/>
    <w:link w:val="BodyTextIndent2"/>
    <w:rsid w:val="00BA63ED"/>
    <w:rPr>
      <w:rFonts w:ascii="CG Times" w:hAnsi="CG Times"/>
      <w:sz w:val="21"/>
    </w:rPr>
  </w:style>
  <w:style w:type="paragraph" w:styleId="Title">
    <w:name w:val="Title"/>
    <w:basedOn w:val="Normal"/>
    <w:link w:val="TitleChar"/>
    <w:qFormat/>
    <w:rsid w:val="00BA63ED"/>
    <w:pPr>
      <w:widowControl w:val="0"/>
      <w:spacing w:line="240" w:lineRule="auto"/>
      <w:ind w:left="720"/>
      <w:jc w:val="center"/>
    </w:pPr>
    <w:rPr>
      <w:rFonts w:ascii="Arial" w:hAnsi="Arial"/>
      <w:b/>
      <w:snapToGrid w:val="0"/>
      <w:sz w:val="28"/>
    </w:rPr>
  </w:style>
  <w:style w:type="character" w:customStyle="1" w:styleId="TitleChar">
    <w:name w:val="Title Char"/>
    <w:link w:val="Title"/>
    <w:rsid w:val="00BA63ED"/>
    <w:rPr>
      <w:rFonts w:ascii="Arial" w:hAnsi="Arial"/>
      <w:b/>
      <w:snapToGrid w:val="0"/>
      <w:sz w:val="28"/>
    </w:rPr>
  </w:style>
  <w:style w:type="paragraph" w:customStyle="1" w:styleId="NumberedHeader">
    <w:name w:val="Numbered Header"/>
    <w:basedOn w:val="Normal"/>
    <w:rsid w:val="00BA63ED"/>
    <w:pPr>
      <w:keepNext/>
      <w:spacing w:before="240" w:line="240" w:lineRule="auto"/>
      <w:ind w:left="547" w:hanging="547"/>
    </w:pPr>
    <w:rPr>
      <w:b/>
      <w:sz w:val="22"/>
    </w:rPr>
  </w:style>
  <w:style w:type="paragraph" w:customStyle="1" w:styleId="indentedtext">
    <w:name w:val="indented text"/>
    <w:basedOn w:val="Normal"/>
    <w:rsid w:val="00BA63ED"/>
    <w:pPr>
      <w:spacing w:before="240" w:line="240" w:lineRule="auto"/>
      <w:ind w:firstLine="540"/>
    </w:pPr>
    <w:rPr>
      <w:sz w:val="22"/>
    </w:rPr>
  </w:style>
  <w:style w:type="paragraph" w:styleId="DocumentMap">
    <w:name w:val="Document Map"/>
    <w:basedOn w:val="Normal"/>
    <w:link w:val="DocumentMapChar"/>
    <w:semiHidden/>
    <w:rsid w:val="00BA63ED"/>
    <w:pPr>
      <w:shd w:val="clear" w:color="auto" w:fill="000080"/>
      <w:spacing w:line="240" w:lineRule="auto"/>
    </w:pPr>
    <w:rPr>
      <w:rFonts w:ascii="Tahoma" w:hAnsi="Tahoma"/>
      <w:sz w:val="22"/>
    </w:rPr>
  </w:style>
  <w:style w:type="character" w:customStyle="1" w:styleId="DocumentMapChar">
    <w:name w:val="Document Map Char"/>
    <w:link w:val="DocumentMap"/>
    <w:semiHidden/>
    <w:rsid w:val="00BA63ED"/>
    <w:rPr>
      <w:rFonts w:ascii="Tahoma" w:hAnsi="Tahoma"/>
      <w:sz w:val="22"/>
      <w:shd w:val="clear" w:color="auto" w:fill="000080"/>
    </w:rPr>
  </w:style>
  <w:style w:type="paragraph" w:styleId="PlainText">
    <w:name w:val="Plain Text"/>
    <w:basedOn w:val="Normal"/>
    <w:link w:val="PlainTextChar"/>
    <w:rsid w:val="00BA63ED"/>
    <w:pPr>
      <w:spacing w:line="240" w:lineRule="auto"/>
    </w:pPr>
    <w:rPr>
      <w:rFonts w:ascii="Courier New" w:hAnsi="Courier New" w:cs="Courier New"/>
      <w:sz w:val="22"/>
    </w:rPr>
  </w:style>
  <w:style w:type="character" w:customStyle="1" w:styleId="PlainTextChar">
    <w:name w:val="Plain Text Char"/>
    <w:link w:val="PlainText"/>
    <w:rsid w:val="00BA63ED"/>
    <w:rPr>
      <w:rFonts w:ascii="Courier New" w:hAnsi="Courier New" w:cs="Courier New"/>
      <w:sz w:val="22"/>
    </w:rPr>
  </w:style>
  <w:style w:type="paragraph" w:customStyle="1" w:styleId="Level6">
    <w:name w:val="Level 6"/>
    <w:basedOn w:val="Level5"/>
    <w:rsid w:val="00BA63ED"/>
    <w:pPr>
      <w:numPr>
        <w:ilvl w:val="0"/>
      </w:numPr>
      <w:tabs>
        <w:tab w:val="left" w:pos="720"/>
        <w:tab w:val="num" w:pos="2880"/>
      </w:tabs>
      <w:ind w:left="2880" w:hanging="720"/>
    </w:pPr>
  </w:style>
  <w:style w:type="character" w:customStyle="1" w:styleId="Heading8Char">
    <w:name w:val="Heading 8 Char"/>
    <w:link w:val="Heading8"/>
    <w:rsid w:val="00BA63ED"/>
    <w:rPr>
      <w:b/>
      <w:sz w:val="24"/>
    </w:rPr>
  </w:style>
  <w:style w:type="paragraph" w:customStyle="1" w:styleId="NumberedContractTerm">
    <w:name w:val="Numbered Contract Term"/>
    <w:basedOn w:val="Normal"/>
    <w:link w:val="NumberedContractTermChar"/>
    <w:qFormat/>
    <w:rsid w:val="00BA63ED"/>
    <w:pPr>
      <w:numPr>
        <w:numId w:val="6"/>
      </w:numPr>
      <w:spacing w:line="240" w:lineRule="auto"/>
    </w:pPr>
    <w:rPr>
      <w:sz w:val="22"/>
    </w:rPr>
  </w:style>
  <w:style w:type="character" w:customStyle="1" w:styleId="NumberedContractTermChar">
    <w:name w:val="Numbered Contract Term Char"/>
    <w:link w:val="NumberedContractTerm"/>
    <w:rsid w:val="00BA63ED"/>
    <w:rPr>
      <w:sz w:val="22"/>
    </w:rPr>
  </w:style>
  <w:style w:type="paragraph" w:customStyle="1" w:styleId="Normal1">
    <w:name w:val="Normal 1"/>
    <w:basedOn w:val="Normal"/>
    <w:rsid w:val="0036127B"/>
    <w:pPr>
      <w:spacing w:before="120" w:line="240" w:lineRule="auto"/>
    </w:pPr>
    <w:rPr>
      <w:color w:val="000000"/>
      <w:sz w:val="22"/>
    </w:rPr>
  </w:style>
  <w:style w:type="paragraph" w:styleId="TOCHeading">
    <w:name w:val="TOC Heading"/>
    <w:basedOn w:val="Heading1"/>
    <w:next w:val="Normal"/>
    <w:uiPriority w:val="39"/>
    <w:unhideWhenUsed/>
    <w:qFormat/>
    <w:rsid w:val="00056849"/>
    <w:pPr>
      <w:keepLines/>
      <w:numPr>
        <w:numId w:val="0"/>
      </w:numPr>
      <w:spacing w:before="240" w:after="0" w:line="259" w:lineRule="auto"/>
      <w:jc w:val="left"/>
      <w:outlineLvl w:val="9"/>
    </w:pPr>
    <w:rPr>
      <w:rFonts w:ascii="Calibri Light" w:hAnsi="Calibri Light"/>
      <w:b w:val="0"/>
      <w:color w:val="2F5496"/>
      <w:kern w:val="0"/>
      <w:sz w:val="32"/>
      <w:szCs w:val="32"/>
    </w:rPr>
  </w:style>
  <w:style w:type="paragraph" w:styleId="NoSpacing">
    <w:name w:val="No Spacing"/>
    <w:uiPriority w:val="1"/>
    <w:qFormat/>
    <w:rsid w:val="007019E4"/>
    <w:rPr>
      <w:rFonts w:ascii="Calibri" w:eastAsia="Calibri" w:hAnsi="Calibri"/>
      <w:sz w:val="22"/>
      <w:szCs w:val="22"/>
    </w:rPr>
  </w:style>
  <w:style w:type="character" w:customStyle="1" w:styleId="Heading4Char">
    <w:name w:val="Heading 4 Char"/>
    <w:link w:val="Heading4"/>
    <w:rsid w:val="007B561D"/>
    <w:rPr>
      <w:b/>
      <w:sz w:val="24"/>
    </w:rPr>
  </w:style>
  <w:style w:type="paragraph" w:styleId="TOAHeading">
    <w:name w:val="toa heading"/>
    <w:basedOn w:val="Normal"/>
    <w:next w:val="Normal"/>
    <w:uiPriority w:val="99"/>
    <w:semiHidden/>
    <w:unhideWhenUsed/>
    <w:rsid w:val="002A660F"/>
    <w:pPr>
      <w:spacing w:before="120"/>
    </w:pPr>
    <w:rPr>
      <w:rFonts w:asciiTheme="majorHAnsi" w:eastAsiaTheme="majorEastAsia" w:hAnsiTheme="majorHAnsi" w:cstheme="majorBidi"/>
      <w:b/>
      <w:bCs/>
      <w:szCs w:val="24"/>
    </w:rPr>
  </w:style>
  <w:style w:type="character" w:customStyle="1" w:styleId="UnresolvedMention2">
    <w:name w:val="Unresolved Mention2"/>
    <w:basedOn w:val="DefaultParagraphFont"/>
    <w:uiPriority w:val="99"/>
    <w:semiHidden/>
    <w:unhideWhenUsed/>
    <w:rsid w:val="00EA74AA"/>
    <w:rPr>
      <w:color w:val="605E5C"/>
      <w:shd w:val="clear" w:color="auto" w:fill="E1DFDD"/>
    </w:rPr>
  </w:style>
  <w:style w:type="character" w:customStyle="1" w:styleId="UnresolvedMention3">
    <w:name w:val="Unresolved Mention3"/>
    <w:basedOn w:val="DefaultParagraphFont"/>
    <w:uiPriority w:val="99"/>
    <w:semiHidden/>
    <w:unhideWhenUsed/>
    <w:rsid w:val="0086737D"/>
    <w:rPr>
      <w:color w:val="605E5C"/>
      <w:shd w:val="clear" w:color="auto" w:fill="E1DFDD"/>
    </w:rPr>
  </w:style>
  <w:style w:type="character" w:styleId="UnresolvedMention">
    <w:name w:val="Unresolved Mention"/>
    <w:basedOn w:val="DefaultParagraphFont"/>
    <w:uiPriority w:val="99"/>
    <w:semiHidden/>
    <w:unhideWhenUsed/>
    <w:rsid w:val="006F723F"/>
    <w:rPr>
      <w:color w:val="605E5C"/>
      <w:shd w:val="clear" w:color="auto" w:fill="E1DFDD"/>
    </w:rPr>
  </w:style>
  <w:style w:type="character" w:customStyle="1" w:styleId="Heading3Char">
    <w:name w:val="Heading 3 Char"/>
    <w:basedOn w:val="DefaultParagraphFont"/>
    <w:link w:val="Heading3"/>
    <w:rsid w:val="00965B1E"/>
    <w:rPr>
      <w:b/>
      <w:sz w:val="24"/>
    </w:rPr>
  </w:style>
  <w:style w:type="character" w:customStyle="1" w:styleId="ListParagraphChar">
    <w:name w:val="List Paragraph Char"/>
    <w:basedOn w:val="DefaultParagraphFont"/>
    <w:link w:val="ListParagraph"/>
    <w:uiPriority w:val="34"/>
    <w:rsid w:val="00C21451"/>
    <w:rPr>
      <w:sz w:val="24"/>
    </w:rPr>
  </w:style>
  <w:style w:type="paragraph" w:customStyle="1" w:styleId="LSSArticle">
    <w:name w:val="LSS Article"/>
    <w:basedOn w:val="Normal"/>
    <w:qFormat/>
    <w:rsid w:val="00A774A9"/>
    <w:pPr>
      <w:spacing w:before="120" w:after="120" w:line="276" w:lineRule="auto"/>
      <w:ind w:left="2610"/>
      <w:jc w:val="center"/>
    </w:pPr>
    <w:rPr>
      <w:b/>
    </w:rPr>
  </w:style>
  <w:style w:type="paragraph" w:customStyle="1" w:styleId="LSS11">
    <w:name w:val="LSS 1.1"/>
    <w:basedOn w:val="Level2"/>
    <w:link w:val="LSS11Char"/>
    <w:qFormat/>
    <w:rsid w:val="00A774A9"/>
    <w:pPr>
      <w:spacing w:line="240" w:lineRule="auto"/>
      <w:ind w:firstLine="720"/>
    </w:pPr>
    <w:rPr>
      <w:b/>
    </w:rPr>
  </w:style>
  <w:style w:type="character" w:customStyle="1" w:styleId="Level2Char">
    <w:name w:val="Level 2 Char"/>
    <w:basedOn w:val="DefaultParagraphFont"/>
    <w:link w:val="Level2"/>
    <w:rsid w:val="00A774A9"/>
    <w:rPr>
      <w:sz w:val="24"/>
    </w:rPr>
  </w:style>
  <w:style w:type="character" w:customStyle="1" w:styleId="LSS11Char">
    <w:name w:val="LSS 1.1 Char"/>
    <w:basedOn w:val="Level2Char"/>
    <w:link w:val="LSS11"/>
    <w:rsid w:val="00A774A9"/>
    <w:rPr>
      <w:b/>
      <w:sz w:val="24"/>
    </w:rPr>
  </w:style>
  <w:style w:type="character" w:customStyle="1" w:styleId="Heading1Char">
    <w:name w:val="Heading 1 Char"/>
    <w:basedOn w:val="DefaultParagraphFont"/>
    <w:link w:val="Heading1"/>
    <w:rsid w:val="007C216A"/>
    <w:rPr>
      <w:b/>
      <w:kern w:val="28"/>
      <w:sz w:val="24"/>
    </w:rPr>
  </w:style>
  <w:style w:type="character" w:customStyle="1" w:styleId="apple-tab-span">
    <w:name w:val="apple-tab-span"/>
    <w:basedOn w:val="DefaultParagraphFont"/>
    <w:rsid w:val="0002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79494">
      <w:bodyDiv w:val="1"/>
      <w:marLeft w:val="0"/>
      <w:marRight w:val="0"/>
      <w:marTop w:val="0"/>
      <w:marBottom w:val="0"/>
      <w:divBdr>
        <w:top w:val="none" w:sz="0" w:space="0" w:color="auto"/>
        <w:left w:val="none" w:sz="0" w:space="0" w:color="auto"/>
        <w:bottom w:val="none" w:sz="0" w:space="0" w:color="auto"/>
        <w:right w:val="none" w:sz="0" w:space="0" w:color="auto"/>
      </w:divBdr>
    </w:div>
    <w:div w:id="257952455">
      <w:bodyDiv w:val="1"/>
      <w:marLeft w:val="0"/>
      <w:marRight w:val="0"/>
      <w:marTop w:val="0"/>
      <w:marBottom w:val="0"/>
      <w:divBdr>
        <w:top w:val="none" w:sz="0" w:space="0" w:color="auto"/>
        <w:left w:val="none" w:sz="0" w:space="0" w:color="auto"/>
        <w:bottom w:val="none" w:sz="0" w:space="0" w:color="auto"/>
        <w:right w:val="none" w:sz="0" w:space="0" w:color="auto"/>
      </w:divBdr>
      <w:divsChild>
        <w:div w:id="166099553">
          <w:marLeft w:val="0"/>
          <w:marRight w:val="0"/>
          <w:marTop w:val="0"/>
          <w:marBottom w:val="0"/>
          <w:divBdr>
            <w:top w:val="none" w:sz="0" w:space="0" w:color="auto"/>
            <w:left w:val="none" w:sz="0" w:space="0" w:color="auto"/>
            <w:bottom w:val="none" w:sz="0" w:space="0" w:color="auto"/>
            <w:right w:val="none" w:sz="0" w:space="0" w:color="auto"/>
          </w:divBdr>
          <w:divsChild>
            <w:div w:id="1153762915">
              <w:marLeft w:val="0"/>
              <w:marRight w:val="0"/>
              <w:marTop w:val="225"/>
              <w:marBottom w:val="225"/>
              <w:divBdr>
                <w:top w:val="none" w:sz="0" w:space="0" w:color="auto"/>
                <w:left w:val="none" w:sz="0" w:space="0" w:color="auto"/>
                <w:bottom w:val="none" w:sz="0" w:space="0" w:color="auto"/>
                <w:right w:val="none" w:sz="0" w:space="0" w:color="auto"/>
              </w:divBdr>
              <w:divsChild>
                <w:div w:id="1583370998">
                  <w:marLeft w:val="0"/>
                  <w:marRight w:val="0"/>
                  <w:marTop w:val="0"/>
                  <w:marBottom w:val="0"/>
                  <w:divBdr>
                    <w:top w:val="none" w:sz="0" w:space="0" w:color="auto"/>
                    <w:left w:val="none" w:sz="0" w:space="0" w:color="auto"/>
                    <w:bottom w:val="none" w:sz="0" w:space="0" w:color="auto"/>
                    <w:right w:val="none" w:sz="0" w:space="0" w:color="auto"/>
                  </w:divBdr>
                  <w:divsChild>
                    <w:div w:id="4478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3658">
      <w:bodyDiv w:val="1"/>
      <w:marLeft w:val="0"/>
      <w:marRight w:val="0"/>
      <w:marTop w:val="0"/>
      <w:marBottom w:val="0"/>
      <w:divBdr>
        <w:top w:val="none" w:sz="0" w:space="0" w:color="auto"/>
        <w:left w:val="none" w:sz="0" w:space="0" w:color="auto"/>
        <w:bottom w:val="none" w:sz="0" w:space="0" w:color="auto"/>
        <w:right w:val="none" w:sz="0" w:space="0" w:color="auto"/>
      </w:divBdr>
    </w:div>
    <w:div w:id="385758194">
      <w:bodyDiv w:val="1"/>
      <w:marLeft w:val="0"/>
      <w:marRight w:val="0"/>
      <w:marTop w:val="0"/>
      <w:marBottom w:val="0"/>
      <w:divBdr>
        <w:top w:val="none" w:sz="0" w:space="0" w:color="auto"/>
        <w:left w:val="none" w:sz="0" w:space="0" w:color="auto"/>
        <w:bottom w:val="none" w:sz="0" w:space="0" w:color="auto"/>
        <w:right w:val="none" w:sz="0" w:space="0" w:color="auto"/>
      </w:divBdr>
    </w:div>
    <w:div w:id="415590467">
      <w:bodyDiv w:val="1"/>
      <w:marLeft w:val="0"/>
      <w:marRight w:val="0"/>
      <w:marTop w:val="0"/>
      <w:marBottom w:val="0"/>
      <w:divBdr>
        <w:top w:val="none" w:sz="0" w:space="0" w:color="auto"/>
        <w:left w:val="none" w:sz="0" w:space="0" w:color="auto"/>
        <w:bottom w:val="none" w:sz="0" w:space="0" w:color="auto"/>
        <w:right w:val="none" w:sz="0" w:space="0" w:color="auto"/>
      </w:divBdr>
    </w:div>
    <w:div w:id="417364284">
      <w:bodyDiv w:val="1"/>
      <w:marLeft w:val="0"/>
      <w:marRight w:val="0"/>
      <w:marTop w:val="0"/>
      <w:marBottom w:val="0"/>
      <w:divBdr>
        <w:top w:val="none" w:sz="0" w:space="0" w:color="auto"/>
        <w:left w:val="none" w:sz="0" w:space="0" w:color="auto"/>
        <w:bottom w:val="none" w:sz="0" w:space="0" w:color="auto"/>
        <w:right w:val="none" w:sz="0" w:space="0" w:color="auto"/>
      </w:divBdr>
      <w:divsChild>
        <w:div w:id="1593781989">
          <w:marLeft w:val="0"/>
          <w:marRight w:val="0"/>
          <w:marTop w:val="0"/>
          <w:marBottom w:val="0"/>
          <w:divBdr>
            <w:top w:val="none" w:sz="0" w:space="0" w:color="auto"/>
            <w:left w:val="none" w:sz="0" w:space="0" w:color="auto"/>
            <w:bottom w:val="none" w:sz="0" w:space="0" w:color="auto"/>
            <w:right w:val="none" w:sz="0" w:space="0" w:color="auto"/>
          </w:divBdr>
          <w:divsChild>
            <w:div w:id="2140830070">
              <w:marLeft w:val="-300"/>
              <w:marRight w:val="-300"/>
              <w:marTop w:val="0"/>
              <w:marBottom w:val="0"/>
              <w:divBdr>
                <w:top w:val="none" w:sz="0" w:space="0" w:color="auto"/>
                <w:left w:val="none" w:sz="0" w:space="0" w:color="auto"/>
                <w:bottom w:val="none" w:sz="0" w:space="0" w:color="auto"/>
                <w:right w:val="none" w:sz="0" w:space="0" w:color="auto"/>
              </w:divBdr>
              <w:divsChild>
                <w:div w:id="115833798">
                  <w:marLeft w:val="0"/>
                  <w:marRight w:val="0"/>
                  <w:marTop w:val="0"/>
                  <w:marBottom w:val="150"/>
                  <w:divBdr>
                    <w:top w:val="none" w:sz="0" w:space="0" w:color="auto"/>
                    <w:left w:val="none" w:sz="0" w:space="0" w:color="auto"/>
                    <w:bottom w:val="single" w:sz="6" w:space="0" w:color="EBEBEB"/>
                    <w:right w:val="none" w:sz="0" w:space="0" w:color="auto"/>
                  </w:divBdr>
                  <w:divsChild>
                    <w:div w:id="1272475816">
                      <w:marLeft w:val="0"/>
                      <w:marRight w:val="0"/>
                      <w:marTop w:val="0"/>
                      <w:marBottom w:val="0"/>
                      <w:divBdr>
                        <w:top w:val="none" w:sz="0" w:space="0" w:color="auto"/>
                        <w:left w:val="none" w:sz="0" w:space="0" w:color="auto"/>
                        <w:bottom w:val="none" w:sz="0" w:space="0" w:color="auto"/>
                        <w:right w:val="none" w:sz="0" w:space="0" w:color="auto"/>
                      </w:divBdr>
                      <w:divsChild>
                        <w:div w:id="1814519256">
                          <w:marLeft w:val="0"/>
                          <w:marRight w:val="0"/>
                          <w:marTop w:val="0"/>
                          <w:marBottom w:val="0"/>
                          <w:divBdr>
                            <w:top w:val="none" w:sz="0" w:space="0" w:color="auto"/>
                            <w:left w:val="none" w:sz="0" w:space="0" w:color="auto"/>
                            <w:bottom w:val="none" w:sz="0" w:space="0" w:color="auto"/>
                            <w:right w:val="none" w:sz="0" w:space="0" w:color="auto"/>
                          </w:divBdr>
                          <w:divsChild>
                            <w:div w:id="540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89808">
      <w:bodyDiv w:val="1"/>
      <w:marLeft w:val="0"/>
      <w:marRight w:val="0"/>
      <w:marTop w:val="0"/>
      <w:marBottom w:val="0"/>
      <w:divBdr>
        <w:top w:val="none" w:sz="0" w:space="0" w:color="auto"/>
        <w:left w:val="none" w:sz="0" w:space="0" w:color="auto"/>
        <w:bottom w:val="none" w:sz="0" w:space="0" w:color="auto"/>
        <w:right w:val="none" w:sz="0" w:space="0" w:color="auto"/>
      </w:divBdr>
    </w:div>
    <w:div w:id="548688172">
      <w:bodyDiv w:val="1"/>
      <w:marLeft w:val="0"/>
      <w:marRight w:val="0"/>
      <w:marTop w:val="0"/>
      <w:marBottom w:val="0"/>
      <w:divBdr>
        <w:top w:val="none" w:sz="0" w:space="0" w:color="auto"/>
        <w:left w:val="none" w:sz="0" w:space="0" w:color="auto"/>
        <w:bottom w:val="none" w:sz="0" w:space="0" w:color="auto"/>
        <w:right w:val="none" w:sz="0" w:space="0" w:color="auto"/>
      </w:divBdr>
    </w:div>
    <w:div w:id="621309027">
      <w:bodyDiv w:val="1"/>
      <w:marLeft w:val="0"/>
      <w:marRight w:val="0"/>
      <w:marTop w:val="0"/>
      <w:marBottom w:val="0"/>
      <w:divBdr>
        <w:top w:val="none" w:sz="0" w:space="0" w:color="auto"/>
        <w:left w:val="none" w:sz="0" w:space="0" w:color="auto"/>
        <w:bottom w:val="none" w:sz="0" w:space="0" w:color="auto"/>
        <w:right w:val="none" w:sz="0" w:space="0" w:color="auto"/>
      </w:divBdr>
    </w:div>
    <w:div w:id="621498327">
      <w:bodyDiv w:val="1"/>
      <w:marLeft w:val="0"/>
      <w:marRight w:val="0"/>
      <w:marTop w:val="0"/>
      <w:marBottom w:val="0"/>
      <w:divBdr>
        <w:top w:val="none" w:sz="0" w:space="0" w:color="auto"/>
        <w:left w:val="none" w:sz="0" w:space="0" w:color="auto"/>
        <w:bottom w:val="none" w:sz="0" w:space="0" w:color="auto"/>
        <w:right w:val="none" w:sz="0" w:space="0" w:color="auto"/>
      </w:divBdr>
    </w:div>
    <w:div w:id="650672777">
      <w:bodyDiv w:val="1"/>
      <w:marLeft w:val="0"/>
      <w:marRight w:val="0"/>
      <w:marTop w:val="0"/>
      <w:marBottom w:val="0"/>
      <w:divBdr>
        <w:top w:val="none" w:sz="0" w:space="0" w:color="auto"/>
        <w:left w:val="none" w:sz="0" w:space="0" w:color="auto"/>
        <w:bottom w:val="none" w:sz="0" w:space="0" w:color="auto"/>
        <w:right w:val="none" w:sz="0" w:space="0" w:color="auto"/>
      </w:divBdr>
    </w:div>
    <w:div w:id="735933595">
      <w:bodyDiv w:val="1"/>
      <w:marLeft w:val="0"/>
      <w:marRight w:val="0"/>
      <w:marTop w:val="0"/>
      <w:marBottom w:val="0"/>
      <w:divBdr>
        <w:top w:val="none" w:sz="0" w:space="0" w:color="auto"/>
        <w:left w:val="none" w:sz="0" w:space="0" w:color="auto"/>
        <w:bottom w:val="none" w:sz="0" w:space="0" w:color="auto"/>
        <w:right w:val="none" w:sz="0" w:space="0" w:color="auto"/>
      </w:divBdr>
    </w:div>
    <w:div w:id="837187245">
      <w:bodyDiv w:val="1"/>
      <w:marLeft w:val="0"/>
      <w:marRight w:val="0"/>
      <w:marTop w:val="0"/>
      <w:marBottom w:val="0"/>
      <w:divBdr>
        <w:top w:val="none" w:sz="0" w:space="0" w:color="auto"/>
        <w:left w:val="none" w:sz="0" w:space="0" w:color="auto"/>
        <w:bottom w:val="none" w:sz="0" w:space="0" w:color="auto"/>
        <w:right w:val="none" w:sz="0" w:space="0" w:color="auto"/>
      </w:divBdr>
    </w:div>
    <w:div w:id="839155107">
      <w:bodyDiv w:val="1"/>
      <w:marLeft w:val="0"/>
      <w:marRight w:val="0"/>
      <w:marTop w:val="0"/>
      <w:marBottom w:val="0"/>
      <w:divBdr>
        <w:top w:val="none" w:sz="0" w:space="0" w:color="auto"/>
        <w:left w:val="none" w:sz="0" w:space="0" w:color="auto"/>
        <w:bottom w:val="none" w:sz="0" w:space="0" w:color="auto"/>
        <w:right w:val="none" w:sz="0" w:space="0" w:color="auto"/>
      </w:divBdr>
    </w:div>
    <w:div w:id="855968658">
      <w:bodyDiv w:val="1"/>
      <w:marLeft w:val="0"/>
      <w:marRight w:val="0"/>
      <w:marTop w:val="0"/>
      <w:marBottom w:val="0"/>
      <w:divBdr>
        <w:top w:val="none" w:sz="0" w:space="0" w:color="auto"/>
        <w:left w:val="none" w:sz="0" w:space="0" w:color="auto"/>
        <w:bottom w:val="none" w:sz="0" w:space="0" w:color="auto"/>
        <w:right w:val="none" w:sz="0" w:space="0" w:color="auto"/>
      </w:divBdr>
    </w:div>
    <w:div w:id="870529626">
      <w:bodyDiv w:val="1"/>
      <w:marLeft w:val="0"/>
      <w:marRight w:val="0"/>
      <w:marTop w:val="0"/>
      <w:marBottom w:val="0"/>
      <w:divBdr>
        <w:top w:val="none" w:sz="0" w:space="0" w:color="auto"/>
        <w:left w:val="none" w:sz="0" w:space="0" w:color="auto"/>
        <w:bottom w:val="none" w:sz="0" w:space="0" w:color="auto"/>
        <w:right w:val="none" w:sz="0" w:space="0" w:color="auto"/>
      </w:divBdr>
    </w:div>
    <w:div w:id="891038212">
      <w:bodyDiv w:val="1"/>
      <w:marLeft w:val="0"/>
      <w:marRight w:val="0"/>
      <w:marTop w:val="0"/>
      <w:marBottom w:val="0"/>
      <w:divBdr>
        <w:top w:val="none" w:sz="0" w:space="0" w:color="auto"/>
        <w:left w:val="none" w:sz="0" w:space="0" w:color="auto"/>
        <w:bottom w:val="none" w:sz="0" w:space="0" w:color="auto"/>
        <w:right w:val="none" w:sz="0" w:space="0" w:color="auto"/>
      </w:divBdr>
    </w:div>
    <w:div w:id="902760613">
      <w:bodyDiv w:val="1"/>
      <w:marLeft w:val="0"/>
      <w:marRight w:val="0"/>
      <w:marTop w:val="0"/>
      <w:marBottom w:val="0"/>
      <w:divBdr>
        <w:top w:val="none" w:sz="0" w:space="0" w:color="auto"/>
        <w:left w:val="none" w:sz="0" w:space="0" w:color="auto"/>
        <w:bottom w:val="none" w:sz="0" w:space="0" w:color="auto"/>
        <w:right w:val="none" w:sz="0" w:space="0" w:color="auto"/>
      </w:divBdr>
    </w:div>
    <w:div w:id="915936039">
      <w:bodyDiv w:val="1"/>
      <w:marLeft w:val="0"/>
      <w:marRight w:val="0"/>
      <w:marTop w:val="0"/>
      <w:marBottom w:val="0"/>
      <w:divBdr>
        <w:top w:val="none" w:sz="0" w:space="0" w:color="auto"/>
        <w:left w:val="none" w:sz="0" w:space="0" w:color="auto"/>
        <w:bottom w:val="none" w:sz="0" w:space="0" w:color="auto"/>
        <w:right w:val="none" w:sz="0" w:space="0" w:color="auto"/>
      </w:divBdr>
    </w:div>
    <w:div w:id="934247574">
      <w:bodyDiv w:val="1"/>
      <w:marLeft w:val="0"/>
      <w:marRight w:val="0"/>
      <w:marTop w:val="0"/>
      <w:marBottom w:val="0"/>
      <w:divBdr>
        <w:top w:val="none" w:sz="0" w:space="0" w:color="auto"/>
        <w:left w:val="none" w:sz="0" w:space="0" w:color="auto"/>
        <w:bottom w:val="none" w:sz="0" w:space="0" w:color="auto"/>
        <w:right w:val="none" w:sz="0" w:space="0" w:color="auto"/>
      </w:divBdr>
    </w:div>
    <w:div w:id="1036273745">
      <w:bodyDiv w:val="1"/>
      <w:marLeft w:val="0"/>
      <w:marRight w:val="0"/>
      <w:marTop w:val="0"/>
      <w:marBottom w:val="0"/>
      <w:divBdr>
        <w:top w:val="none" w:sz="0" w:space="0" w:color="auto"/>
        <w:left w:val="none" w:sz="0" w:space="0" w:color="auto"/>
        <w:bottom w:val="none" w:sz="0" w:space="0" w:color="auto"/>
        <w:right w:val="none" w:sz="0" w:space="0" w:color="auto"/>
      </w:divBdr>
    </w:div>
    <w:div w:id="1092777952">
      <w:bodyDiv w:val="1"/>
      <w:marLeft w:val="0"/>
      <w:marRight w:val="0"/>
      <w:marTop w:val="0"/>
      <w:marBottom w:val="0"/>
      <w:divBdr>
        <w:top w:val="none" w:sz="0" w:space="0" w:color="auto"/>
        <w:left w:val="none" w:sz="0" w:space="0" w:color="auto"/>
        <w:bottom w:val="none" w:sz="0" w:space="0" w:color="auto"/>
        <w:right w:val="none" w:sz="0" w:space="0" w:color="auto"/>
      </w:divBdr>
    </w:div>
    <w:div w:id="1202942780">
      <w:bodyDiv w:val="1"/>
      <w:marLeft w:val="0"/>
      <w:marRight w:val="0"/>
      <w:marTop w:val="0"/>
      <w:marBottom w:val="0"/>
      <w:divBdr>
        <w:top w:val="none" w:sz="0" w:space="0" w:color="auto"/>
        <w:left w:val="none" w:sz="0" w:space="0" w:color="auto"/>
        <w:bottom w:val="none" w:sz="0" w:space="0" w:color="auto"/>
        <w:right w:val="none" w:sz="0" w:space="0" w:color="auto"/>
      </w:divBdr>
    </w:div>
    <w:div w:id="1225986041">
      <w:bodyDiv w:val="1"/>
      <w:marLeft w:val="0"/>
      <w:marRight w:val="0"/>
      <w:marTop w:val="0"/>
      <w:marBottom w:val="0"/>
      <w:divBdr>
        <w:top w:val="none" w:sz="0" w:space="0" w:color="auto"/>
        <w:left w:val="none" w:sz="0" w:space="0" w:color="auto"/>
        <w:bottom w:val="none" w:sz="0" w:space="0" w:color="auto"/>
        <w:right w:val="none" w:sz="0" w:space="0" w:color="auto"/>
      </w:divBdr>
    </w:div>
    <w:div w:id="1256476748">
      <w:bodyDiv w:val="1"/>
      <w:marLeft w:val="0"/>
      <w:marRight w:val="0"/>
      <w:marTop w:val="0"/>
      <w:marBottom w:val="0"/>
      <w:divBdr>
        <w:top w:val="none" w:sz="0" w:space="0" w:color="auto"/>
        <w:left w:val="none" w:sz="0" w:space="0" w:color="auto"/>
        <w:bottom w:val="none" w:sz="0" w:space="0" w:color="auto"/>
        <w:right w:val="none" w:sz="0" w:space="0" w:color="auto"/>
      </w:divBdr>
    </w:div>
    <w:div w:id="1278751795">
      <w:bodyDiv w:val="1"/>
      <w:marLeft w:val="0"/>
      <w:marRight w:val="0"/>
      <w:marTop w:val="0"/>
      <w:marBottom w:val="0"/>
      <w:divBdr>
        <w:top w:val="none" w:sz="0" w:space="0" w:color="auto"/>
        <w:left w:val="none" w:sz="0" w:space="0" w:color="auto"/>
        <w:bottom w:val="none" w:sz="0" w:space="0" w:color="auto"/>
        <w:right w:val="none" w:sz="0" w:space="0" w:color="auto"/>
      </w:divBdr>
    </w:div>
    <w:div w:id="1302494003">
      <w:bodyDiv w:val="1"/>
      <w:marLeft w:val="0"/>
      <w:marRight w:val="0"/>
      <w:marTop w:val="0"/>
      <w:marBottom w:val="0"/>
      <w:divBdr>
        <w:top w:val="none" w:sz="0" w:space="0" w:color="auto"/>
        <w:left w:val="none" w:sz="0" w:space="0" w:color="auto"/>
        <w:bottom w:val="none" w:sz="0" w:space="0" w:color="auto"/>
        <w:right w:val="none" w:sz="0" w:space="0" w:color="auto"/>
      </w:divBdr>
    </w:div>
    <w:div w:id="1472676696">
      <w:bodyDiv w:val="1"/>
      <w:marLeft w:val="0"/>
      <w:marRight w:val="0"/>
      <w:marTop w:val="0"/>
      <w:marBottom w:val="0"/>
      <w:divBdr>
        <w:top w:val="none" w:sz="0" w:space="0" w:color="auto"/>
        <w:left w:val="none" w:sz="0" w:space="0" w:color="auto"/>
        <w:bottom w:val="none" w:sz="0" w:space="0" w:color="auto"/>
        <w:right w:val="none" w:sz="0" w:space="0" w:color="auto"/>
      </w:divBdr>
      <w:divsChild>
        <w:div w:id="901328504">
          <w:marLeft w:val="0"/>
          <w:marRight w:val="0"/>
          <w:marTop w:val="0"/>
          <w:marBottom w:val="0"/>
          <w:divBdr>
            <w:top w:val="none" w:sz="0" w:space="0" w:color="auto"/>
            <w:left w:val="single" w:sz="6" w:space="12" w:color="FFFFFF"/>
            <w:bottom w:val="none" w:sz="0" w:space="0" w:color="auto"/>
            <w:right w:val="single" w:sz="6" w:space="12" w:color="FFFFFF"/>
          </w:divBdr>
          <w:divsChild>
            <w:div w:id="42025520">
              <w:marLeft w:val="405"/>
              <w:marRight w:val="405"/>
              <w:marTop w:val="0"/>
              <w:marBottom w:val="300"/>
              <w:divBdr>
                <w:top w:val="none" w:sz="0" w:space="0" w:color="auto"/>
                <w:left w:val="none" w:sz="0" w:space="0" w:color="auto"/>
                <w:bottom w:val="none" w:sz="0" w:space="0" w:color="auto"/>
                <w:right w:val="none" w:sz="0" w:space="0" w:color="auto"/>
              </w:divBdr>
            </w:div>
          </w:divsChild>
        </w:div>
      </w:divsChild>
    </w:div>
    <w:div w:id="1506162569">
      <w:bodyDiv w:val="1"/>
      <w:marLeft w:val="0"/>
      <w:marRight w:val="0"/>
      <w:marTop w:val="0"/>
      <w:marBottom w:val="0"/>
      <w:divBdr>
        <w:top w:val="none" w:sz="0" w:space="0" w:color="auto"/>
        <w:left w:val="none" w:sz="0" w:space="0" w:color="auto"/>
        <w:bottom w:val="none" w:sz="0" w:space="0" w:color="auto"/>
        <w:right w:val="none" w:sz="0" w:space="0" w:color="auto"/>
      </w:divBdr>
    </w:div>
    <w:div w:id="1524398687">
      <w:bodyDiv w:val="1"/>
      <w:marLeft w:val="0"/>
      <w:marRight w:val="0"/>
      <w:marTop w:val="0"/>
      <w:marBottom w:val="0"/>
      <w:divBdr>
        <w:top w:val="none" w:sz="0" w:space="0" w:color="auto"/>
        <w:left w:val="none" w:sz="0" w:space="0" w:color="auto"/>
        <w:bottom w:val="none" w:sz="0" w:space="0" w:color="auto"/>
        <w:right w:val="none" w:sz="0" w:space="0" w:color="auto"/>
      </w:divBdr>
    </w:div>
    <w:div w:id="1587953659">
      <w:bodyDiv w:val="1"/>
      <w:marLeft w:val="0"/>
      <w:marRight w:val="0"/>
      <w:marTop w:val="0"/>
      <w:marBottom w:val="0"/>
      <w:divBdr>
        <w:top w:val="none" w:sz="0" w:space="0" w:color="auto"/>
        <w:left w:val="none" w:sz="0" w:space="0" w:color="auto"/>
        <w:bottom w:val="none" w:sz="0" w:space="0" w:color="auto"/>
        <w:right w:val="none" w:sz="0" w:space="0" w:color="auto"/>
      </w:divBdr>
      <w:divsChild>
        <w:div w:id="301077618">
          <w:marLeft w:val="0"/>
          <w:marRight w:val="0"/>
          <w:marTop w:val="0"/>
          <w:marBottom w:val="0"/>
          <w:divBdr>
            <w:top w:val="none" w:sz="0" w:space="0" w:color="auto"/>
            <w:left w:val="none" w:sz="0" w:space="0" w:color="auto"/>
            <w:bottom w:val="none" w:sz="0" w:space="0" w:color="auto"/>
            <w:right w:val="none" w:sz="0" w:space="0" w:color="auto"/>
          </w:divBdr>
          <w:divsChild>
            <w:div w:id="1105003190">
              <w:marLeft w:val="0"/>
              <w:marRight w:val="0"/>
              <w:marTop w:val="0"/>
              <w:marBottom w:val="0"/>
              <w:divBdr>
                <w:top w:val="none" w:sz="0" w:space="0" w:color="auto"/>
                <w:left w:val="none" w:sz="0" w:space="0" w:color="auto"/>
                <w:bottom w:val="none" w:sz="0" w:space="0" w:color="auto"/>
                <w:right w:val="none" w:sz="0" w:space="0" w:color="auto"/>
              </w:divBdr>
              <w:divsChild>
                <w:div w:id="1838186443">
                  <w:marLeft w:val="0"/>
                  <w:marRight w:val="0"/>
                  <w:marTop w:val="0"/>
                  <w:marBottom w:val="0"/>
                  <w:divBdr>
                    <w:top w:val="none" w:sz="0" w:space="0" w:color="auto"/>
                    <w:left w:val="none" w:sz="0" w:space="0" w:color="auto"/>
                    <w:bottom w:val="none" w:sz="0" w:space="0" w:color="auto"/>
                    <w:right w:val="none" w:sz="0" w:space="0" w:color="auto"/>
                  </w:divBdr>
                  <w:divsChild>
                    <w:div w:id="1141921801">
                      <w:marLeft w:val="0"/>
                      <w:marRight w:val="0"/>
                      <w:marTop w:val="0"/>
                      <w:marBottom w:val="0"/>
                      <w:divBdr>
                        <w:top w:val="none" w:sz="0" w:space="0" w:color="auto"/>
                        <w:left w:val="none" w:sz="0" w:space="0" w:color="auto"/>
                        <w:bottom w:val="none" w:sz="0" w:space="0" w:color="auto"/>
                        <w:right w:val="none" w:sz="0" w:space="0" w:color="auto"/>
                      </w:divBdr>
                      <w:divsChild>
                        <w:div w:id="1376543559">
                          <w:marLeft w:val="0"/>
                          <w:marRight w:val="0"/>
                          <w:marTop w:val="0"/>
                          <w:marBottom w:val="0"/>
                          <w:divBdr>
                            <w:top w:val="none" w:sz="0" w:space="0" w:color="auto"/>
                            <w:left w:val="none" w:sz="0" w:space="0" w:color="auto"/>
                            <w:bottom w:val="none" w:sz="0" w:space="0" w:color="auto"/>
                            <w:right w:val="none" w:sz="0" w:space="0" w:color="auto"/>
                          </w:divBdr>
                          <w:divsChild>
                            <w:div w:id="1912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97647">
      <w:bodyDiv w:val="1"/>
      <w:marLeft w:val="0"/>
      <w:marRight w:val="0"/>
      <w:marTop w:val="0"/>
      <w:marBottom w:val="0"/>
      <w:divBdr>
        <w:top w:val="none" w:sz="0" w:space="0" w:color="auto"/>
        <w:left w:val="none" w:sz="0" w:space="0" w:color="auto"/>
        <w:bottom w:val="none" w:sz="0" w:space="0" w:color="auto"/>
        <w:right w:val="none" w:sz="0" w:space="0" w:color="auto"/>
      </w:divBdr>
    </w:div>
    <w:div w:id="1770661046">
      <w:bodyDiv w:val="1"/>
      <w:marLeft w:val="0"/>
      <w:marRight w:val="0"/>
      <w:marTop w:val="0"/>
      <w:marBottom w:val="0"/>
      <w:divBdr>
        <w:top w:val="none" w:sz="0" w:space="0" w:color="auto"/>
        <w:left w:val="none" w:sz="0" w:space="0" w:color="auto"/>
        <w:bottom w:val="none" w:sz="0" w:space="0" w:color="auto"/>
        <w:right w:val="none" w:sz="0" w:space="0" w:color="auto"/>
      </w:divBdr>
    </w:div>
    <w:div w:id="1775325962">
      <w:bodyDiv w:val="1"/>
      <w:marLeft w:val="0"/>
      <w:marRight w:val="0"/>
      <w:marTop w:val="0"/>
      <w:marBottom w:val="0"/>
      <w:divBdr>
        <w:top w:val="none" w:sz="0" w:space="0" w:color="auto"/>
        <w:left w:val="none" w:sz="0" w:space="0" w:color="auto"/>
        <w:bottom w:val="none" w:sz="0" w:space="0" w:color="auto"/>
        <w:right w:val="none" w:sz="0" w:space="0" w:color="auto"/>
      </w:divBdr>
    </w:div>
    <w:div w:id="1781489680">
      <w:bodyDiv w:val="1"/>
      <w:marLeft w:val="0"/>
      <w:marRight w:val="0"/>
      <w:marTop w:val="0"/>
      <w:marBottom w:val="0"/>
      <w:divBdr>
        <w:top w:val="none" w:sz="0" w:space="0" w:color="auto"/>
        <w:left w:val="none" w:sz="0" w:space="0" w:color="auto"/>
        <w:bottom w:val="none" w:sz="0" w:space="0" w:color="auto"/>
        <w:right w:val="none" w:sz="0" w:space="0" w:color="auto"/>
      </w:divBdr>
    </w:div>
    <w:div w:id="1781801948">
      <w:bodyDiv w:val="1"/>
      <w:marLeft w:val="0"/>
      <w:marRight w:val="0"/>
      <w:marTop w:val="0"/>
      <w:marBottom w:val="0"/>
      <w:divBdr>
        <w:top w:val="none" w:sz="0" w:space="0" w:color="auto"/>
        <w:left w:val="none" w:sz="0" w:space="0" w:color="auto"/>
        <w:bottom w:val="none" w:sz="0" w:space="0" w:color="auto"/>
        <w:right w:val="none" w:sz="0" w:space="0" w:color="auto"/>
      </w:divBdr>
    </w:div>
    <w:div w:id="1835490924">
      <w:bodyDiv w:val="1"/>
      <w:marLeft w:val="0"/>
      <w:marRight w:val="0"/>
      <w:marTop w:val="0"/>
      <w:marBottom w:val="0"/>
      <w:divBdr>
        <w:top w:val="none" w:sz="0" w:space="0" w:color="auto"/>
        <w:left w:val="none" w:sz="0" w:space="0" w:color="auto"/>
        <w:bottom w:val="none" w:sz="0" w:space="0" w:color="auto"/>
        <w:right w:val="none" w:sz="0" w:space="0" w:color="auto"/>
      </w:divBdr>
    </w:div>
    <w:div w:id="1889025050">
      <w:bodyDiv w:val="1"/>
      <w:marLeft w:val="0"/>
      <w:marRight w:val="0"/>
      <w:marTop w:val="0"/>
      <w:marBottom w:val="0"/>
      <w:divBdr>
        <w:top w:val="none" w:sz="0" w:space="0" w:color="auto"/>
        <w:left w:val="none" w:sz="0" w:space="0" w:color="auto"/>
        <w:bottom w:val="none" w:sz="0" w:space="0" w:color="auto"/>
        <w:right w:val="none" w:sz="0" w:space="0" w:color="auto"/>
      </w:divBdr>
    </w:div>
    <w:div w:id="1890993466">
      <w:bodyDiv w:val="1"/>
      <w:marLeft w:val="0"/>
      <w:marRight w:val="0"/>
      <w:marTop w:val="0"/>
      <w:marBottom w:val="0"/>
      <w:divBdr>
        <w:top w:val="none" w:sz="0" w:space="0" w:color="auto"/>
        <w:left w:val="none" w:sz="0" w:space="0" w:color="auto"/>
        <w:bottom w:val="none" w:sz="0" w:space="0" w:color="auto"/>
        <w:right w:val="none" w:sz="0" w:space="0" w:color="auto"/>
      </w:divBdr>
    </w:div>
    <w:div w:id="1927033992">
      <w:bodyDiv w:val="1"/>
      <w:marLeft w:val="0"/>
      <w:marRight w:val="0"/>
      <w:marTop w:val="0"/>
      <w:marBottom w:val="0"/>
      <w:divBdr>
        <w:top w:val="none" w:sz="0" w:space="0" w:color="auto"/>
        <w:left w:val="none" w:sz="0" w:space="0" w:color="auto"/>
        <w:bottom w:val="none" w:sz="0" w:space="0" w:color="auto"/>
        <w:right w:val="none" w:sz="0" w:space="0" w:color="auto"/>
      </w:divBdr>
    </w:div>
    <w:div w:id="19317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mariela.taylor@sfgov.org" TargetMode="External"/><Relationship Id="rId26" Type="http://schemas.openxmlformats.org/officeDocument/2006/relationships/hyperlink" Target="http://sfgov.org/olse/hcao" TargetMode="External"/><Relationship Id="rId39" Type="http://schemas.openxmlformats.org/officeDocument/2006/relationships/header" Target="header2.xml"/><Relationship Id="rId21" Type="http://schemas.openxmlformats.org/officeDocument/2006/relationships/hyperlink" Target="mailto:jane.gong@sfgov.org" TargetMode="External"/><Relationship Id="rId34" Type="http://schemas.openxmlformats.org/officeDocument/2006/relationships/hyperlink" Target="mailto:ivan.oldenkamp@sfgov.org"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fgov.org/cmd" TargetMode="External"/><Relationship Id="rId20" Type="http://schemas.openxmlformats.org/officeDocument/2006/relationships/hyperlink" Target="http://digitalservices.sfgov.org/rfp" TargetMode="External"/><Relationship Id="rId29" Type="http://schemas.microsoft.com/office/2011/relationships/commentsExtended" Target="commentsExtended.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mariela.taylor@sfgov.org" TargetMode="External"/><Relationship Id="rId32" Type="http://schemas.openxmlformats.org/officeDocument/2006/relationships/hyperlink" Target="http://mission.sfgov.org/hrc_certification/" TargetMode="External"/><Relationship Id="rId37" Type="http://schemas.openxmlformats.org/officeDocument/2006/relationships/hyperlink" Target="https://sfgov.org/oca/sites/default/files/CCSF%20Green%20Purchasing%20Requirements.xlsx"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fcitypartner.sfgov.org/pages/index.aspx" TargetMode="External"/><Relationship Id="rId23" Type="http://schemas.openxmlformats.org/officeDocument/2006/relationships/hyperlink" Target="mailto:jane.gong@sfgov.org" TargetMode="External"/><Relationship Id="rId28" Type="http://schemas.openxmlformats.org/officeDocument/2006/relationships/comments" Target="comments.xml"/><Relationship Id="rId36" Type="http://schemas.openxmlformats.org/officeDocument/2006/relationships/hyperlink" Target="https://sfcitypartnersfgov.org/pages/training.aspx" TargetMode="External"/><Relationship Id="rId10" Type="http://schemas.openxmlformats.org/officeDocument/2006/relationships/hyperlink" Target="mailto:jane.gong@sfgov.org" TargetMode="External"/><Relationship Id="rId19" Type="http://schemas.openxmlformats.org/officeDocument/2006/relationships/hyperlink" Target="http://digitalservices.sfgov.org/rfp"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igitalservices.sfgov.org/rfp" TargetMode="External"/><Relationship Id="rId22" Type="http://schemas.openxmlformats.org/officeDocument/2006/relationships/hyperlink" Target="mailto:mariela.taylor@sfgov.org" TargetMode="External"/><Relationship Id="rId27" Type="http://schemas.openxmlformats.org/officeDocument/2006/relationships/hyperlink" Target="http://sfgov.org/olse/mco" TargetMode="External"/><Relationship Id="rId30" Type="http://schemas.microsoft.com/office/2016/09/relationships/commentsIds" Target="commentsIds.xml"/><Relationship Id="rId35" Type="http://schemas.openxmlformats.org/officeDocument/2006/relationships/hyperlink" Target="http://www.sfgov.org/cmd" TargetMode="External"/><Relationship Id="rId43" Type="http://schemas.openxmlformats.org/officeDocument/2006/relationships/theme" Target="theme/theme1.xml"/><Relationship Id="rId8" Type="http://schemas.openxmlformats.org/officeDocument/2006/relationships/hyperlink" Target="http://digitalservices.sfgov.org/rfp"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jane.gong@sfgov.org" TargetMode="External"/><Relationship Id="rId25" Type="http://schemas.openxmlformats.org/officeDocument/2006/relationships/hyperlink" Target="https://sfgsa.org/chapter-12x-state-ban-list" TargetMode="External"/><Relationship Id="rId33" Type="http://schemas.openxmlformats.org/officeDocument/2006/relationships/hyperlink" Target="mailto:Regina.Chan@sfgov.org" TargetMode="External"/><Relationship Id="rId38" Type="http://schemas.openxmlformats.org/officeDocument/2006/relationships/hyperlink" Target="http://digitalservices.sfgov.org/r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EB60C-8217-42A6-9BD2-0FB8EB76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7728</Words>
  <Characters>44054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SE3044_RFP-Satellite Communication Services</vt:lpstr>
    </vt:vector>
  </TitlesOfParts>
  <Company>City Attorney's Office</Company>
  <LinksUpToDate>false</LinksUpToDate>
  <CharactersWithSpaces>51679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SE3044_RFP-Satellite Communication Services</dc:title>
  <dc:subject/>
  <dc:creator>Paul Cheng</dc:creator>
  <cp:keywords/>
  <dc:description/>
  <cp:lastModifiedBy>Taylor, Mariela (ADM)</cp:lastModifiedBy>
  <cp:revision>3</cp:revision>
  <cp:lastPrinted>2020-11-30T20:12:00Z</cp:lastPrinted>
  <dcterms:created xsi:type="dcterms:W3CDTF">2021-05-25T17:41:00Z</dcterms:created>
  <dcterms:modified xsi:type="dcterms:W3CDTF">2021-05-25T18:40:00Z</dcterms:modified>
</cp:coreProperties>
</file>